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C79E6" w:rsidP="002C79E6" w:rsidRDefault="002C79E6" w14:paraId="06EAB37E" w14:textId="77777777"/>
    <w:p w:rsidR="002C79E6" w:rsidP="002C79E6" w:rsidRDefault="002C79E6" w14:paraId="74F48C49" w14:textId="77777777"/>
    <w:p w:rsidR="002C79E6" w:rsidP="002C79E6" w:rsidRDefault="002C79E6" w14:paraId="64B6D077" w14:textId="77777777"/>
    <w:p w:rsidR="002C79E6" w:rsidP="002C79E6" w:rsidRDefault="002C79E6" w14:paraId="5468607D" w14:textId="77777777"/>
    <w:p w:rsidR="002C79E6" w:rsidP="002C79E6" w:rsidRDefault="002C79E6" w14:paraId="434A6D88" w14:textId="77777777"/>
    <w:p w:rsidR="00FA7C95" w:rsidP="002C79E6" w:rsidRDefault="00FA7C95" w14:paraId="2D5ACDF4" w14:textId="77777777">
      <w:pPr>
        <w:pStyle w:val="Subtitle"/>
        <w:rPr>
          <w:rFonts w:asciiTheme="majorHAnsi" w:hAnsiTheme="majorHAnsi" w:eastAsiaTheme="majorEastAsia" w:cstheme="majorBidi"/>
          <w:b/>
          <w:szCs w:val="24"/>
        </w:rPr>
      </w:pPr>
      <w:r w:rsidRPr="00FA7C95">
        <w:rPr>
          <w:rFonts w:asciiTheme="majorHAnsi" w:hAnsiTheme="majorHAnsi" w:eastAsiaTheme="majorEastAsia" w:cstheme="majorBidi"/>
          <w:b/>
          <w:szCs w:val="24"/>
        </w:rPr>
        <w:t xml:space="preserve">Alpha Generation using </w:t>
      </w:r>
      <w:proofErr w:type="spellStart"/>
      <w:r w:rsidRPr="00FA7C95">
        <w:rPr>
          <w:rFonts w:asciiTheme="majorHAnsi" w:hAnsiTheme="majorHAnsi" w:eastAsiaTheme="majorEastAsia" w:cstheme="majorBidi"/>
          <w:b/>
          <w:szCs w:val="24"/>
        </w:rPr>
        <w:t>Ichimoku</w:t>
      </w:r>
      <w:proofErr w:type="spellEnd"/>
      <w:r w:rsidRPr="00FA7C95">
        <w:rPr>
          <w:rFonts w:asciiTheme="majorHAnsi" w:hAnsiTheme="majorHAnsi" w:eastAsiaTheme="majorEastAsia" w:cstheme="majorBidi"/>
          <w:b/>
          <w:szCs w:val="24"/>
        </w:rPr>
        <w:t xml:space="preserve">, CCI, TP, TS and SSB </w:t>
      </w:r>
    </w:p>
    <w:p w:rsidR="201D26C8" w:rsidP="002C79E6" w:rsidRDefault="201D26C8" w14:paraId="00464164" w14:textId="72609530">
      <w:pPr>
        <w:pStyle w:val="Subtitle"/>
      </w:pPr>
    </w:p>
    <w:p w:rsidR="00EB18C8" w:rsidP="00EB18C8" w:rsidRDefault="00EB18C8" w14:paraId="4203918D" w14:textId="77777777">
      <w:pPr>
        <w:pStyle w:val="Subtitle"/>
      </w:pPr>
      <w:r>
        <w:t>CAI YIHAN, CHEN LIANGRUI, NADEZHDA KHUSNETDINOVA, TOM TAN ZE JIE,</w:t>
      </w:r>
    </w:p>
    <w:p w:rsidR="00A417C1" w:rsidP="00EB18C8" w:rsidRDefault="00EB18C8" w14:paraId="224740F8" w14:textId="1DF3B33A">
      <w:pPr>
        <w:pStyle w:val="Subtitle"/>
      </w:pPr>
      <w:r>
        <w:t xml:space="preserve"> WANG HAOTONG, XIA TIAN, YU LINGFENG</w:t>
      </w:r>
      <w:r w:rsidRPr="002C79E6" w:rsidR="002C79E6">
        <w:t xml:space="preserve"> </w:t>
      </w:r>
    </w:p>
    <w:p w:rsidR="002C79E6" w:rsidP="002C79E6" w:rsidRDefault="00EB18C8" w14:paraId="229420F2" w14:textId="583E2E94">
      <w:pPr>
        <w:pStyle w:val="Subtitle"/>
      </w:pPr>
      <w:r>
        <w:t>SMU</w:t>
      </w:r>
    </w:p>
    <w:p w:rsidR="002C79E6" w:rsidP="002C79E6" w:rsidRDefault="00EB18C8" w14:paraId="27C0A447" w14:textId="2AF31A60">
      <w:pPr>
        <w:pStyle w:val="Subtitle"/>
      </w:pPr>
      <w:r>
        <w:t>QF603</w:t>
      </w:r>
      <w:r w:rsidR="00682D82">
        <w:t>:</w:t>
      </w:r>
      <w:r w:rsidR="002C79E6">
        <w:t xml:space="preserve"> </w:t>
      </w:r>
      <w:r w:rsidRPr="00682D82" w:rsidR="00682D82">
        <w:t>Quantitative Analysis of Financial Markets</w:t>
      </w:r>
    </w:p>
    <w:p w:rsidR="002C79E6" w:rsidP="002C79E6" w:rsidRDefault="006848D1" w14:paraId="246B12C2" w14:textId="1D31202F">
      <w:pPr>
        <w:pStyle w:val="Subtitle"/>
      </w:pPr>
      <w:ins w:author="Author" w:id="1">
        <w:r>
          <w:t xml:space="preserve">Instructor: </w:t>
        </w:r>
      </w:ins>
      <w:r w:rsidR="00682D82">
        <w:t>Benjamin Ee</w:t>
      </w:r>
    </w:p>
    <w:p w:rsidR="201D26C8" w:rsidP="002C79E6" w:rsidRDefault="00BA3FF1" w14:paraId="3ABB6396" w14:textId="7AC08E5A">
      <w:pPr>
        <w:pStyle w:val="Subtitle"/>
      </w:pPr>
      <w:r>
        <w:t>4</w:t>
      </w:r>
      <w:r w:rsidRPr="00BA3FF1">
        <w:rPr>
          <w:vertAlign w:val="superscript"/>
        </w:rPr>
        <w:t>th</w:t>
      </w:r>
      <w:r>
        <w:t xml:space="preserve"> Nov 2023</w:t>
      </w:r>
    </w:p>
    <w:p w:rsidR="201D26C8" w:rsidP="014CA2B6" w:rsidRDefault="201D26C8" w14:paraId="41E8336E" w14:textId="77777777">
      <w:pPr>
        <w:pStyle w:val="Title2"/>
        <w:rPr>
          <w:rFonts w:ascii="Calibri" w:hAnsi="Calibri" w:eastAsia="Calibri" w:cs="Calibri"/>
          <w:szCs w:val="22"/>
        </w:rPr>
      </w:pPr>
    </w:p>
    <w:p w:rsidR="201D26C8" w:rsidP="014CA2B6" w:rsidRDefault="201D26C8" w14:paraId="0409D6CF" w14:textId="77777777">
      <w:pPr>
        <w:pStyle w:val="Title2"/>
        <w:rPr>
          <w:rFonts w:ascii="Calibri" w:hAnsi="Calibri" w:eastAsia="Calibri" w:cs="Calibri"/>
          <w:szCs w:val="22"/>
        </w:rPr>
      </w:pPr>
    </w:p>
    <w:p w:rsidR="201D26C8" w:rsidP="014CA2B6" w:rsidRDefault="201D26C8" w14:paraId="0882807F" w14:textId="77777777">
      <w:pPr>
        <w:pStyle w:val="Title2"/>
        <w:rPr>
          <w:rFonts w:ascii="Calibri" w:hAnsi="Calibri" w:eastAsia="Calibri" w:cs="Calibri"/>
          <w:szCs w:val="22"/>
        </w:rPr>
      </w:pPr>
    </w:p>
    <w:p w:rsidR="201D26C8" w:rsidP="014CA2B6" w:rsidRDefault="201D26C8" w14:paraId="11882B95" w14:textId="77777777">
      <w:pPr>
        <w:pStyle w:val="Title2"/>
        <w:rPr>
          <w:rFonts w:ascii="Calibri" w:hAnsi="Calibri" w:eastAsia="Calibri" w:cs="Calibri"/>
          <w:szCs w:val="22"/>
        </w:rPr>
      </w:pPr>
    </w:p>
    <w:p w:rsidR="201D26C8" w:rsidP="014CA2B6" w:rsidRDefault="201D26C8" w14:paraId="2FFCA362" w14:textId="77777777">
      <w:pPr>
        <w:pStyle w:val="Title2"/>
        <w:rPr>
          <w:rFonts w:ascii="Calibri" w:hAnsi="Calibri" w:eastAsia="Calibri" w:cs="Calibri"/>
          <w:szCs w:val="22"/>
        </w:rPr>
      </w:pPr>
    </w:p>
    <w:p w:rsidR="201D26C8" w:rsidP="014CA2B6" w:rsidRDefault="201D26C8" w14:paraId="0A14BF8C" w14:textId="77777777">
      <w:pPr>
        <w:pStyle w:val="Title2"/>
        <w:rPr>
          <w:rFonts w:ascii="Calibri" w:hAnsi="Calibri" w:eastAsia="Calibri" w:cs="Calibri"/>
          <w:szCs w:val="22"/>
        </w:rPr>
      </w:pPr>
    </w:p>
    <w:p w:rsidR="201D26C8" w:rsidP="014CA2B6" w:rsidRDefault="201D26C8" w14:paraId="59050246" w14:textId="77777777">
      <w:pPr>
        <w:pStyle w:val="Title2"/>
        <w:rPr>
          <w:rFonts w:ascii="Calibri" w:hAnsi="Calibri" w:eastAsia="Calibri" w:cs="Calibri"/>
          <w:szCs w:val="22"/>
        </w:rPr>
      </w:pPr>
    </w:p>
    <w:p w:rsidR="000D4642" w:rsidRDefault="000D4642" w14:paraId="30351BE9" w14:textId="77777777">
      <w:pPr>
        <w:rPr>
          <w:rFonts w:ascii="Calibri" w:hAnsi="Calibri" w:eastAsia="Calibri" w:cs="Calibri"/>
          <w:szCs w:val="22"/>
        </w:rPr>
      </w:pPr>
      <w:r>
        <w:rPr>
          <w:rFonts w:ascii="Calibri" w:hAnsi="Calibri" w:eastAsia="Calibri" w:cs="Calibri"/>
          <w:szCs w:val="22"/>
        </w:rPr>
        <w:br w:type="page"/>
      </w:r>
    </w:p>
    <w:sdt>
      <w:sdtPr>
        <w:rPr>
          <w:rFonts w:asciiTheme="minorHAnsi" w:hAnsiTheme="minorHAnsi" w:eastAsiaTheme="minorEastAsia" w:cstheme="minorBidi"/>
          <w:color w:val="000000" w:themeColor="text1"/>
          <w:sz w:val="22"/>
          <w:szCs w:val="24"/>
          <w:lang w:eastAsia="ja-JP"/>
        </w:rPr>
        <w:id w:val="-1766996578"/>
        <w:docPartObj>
          <w:docPartGallery w:val="Table of Contents"/>
          <w:docPartUnique/>
        </w:docPartObj>
      </w:sdtPr>
      <w:sdtEndPr>
        <w:rPr>
          <w:b/>
          <w:bCs/>
          <w:noProof/>
        </w:rPr>
      </w:sdtEndPr>
      <w:sdtContent>
        <w:p w:rsidRPr="0073548E" w:rsidR="00D75F1F" w:rsidRDefault="00D75F1F" w14:paraId="743210F9" w14:textId="12AB292A">
          <w:pPr>
            <w:pStyle w:val="TOCHeading"/>
            <w:rPr>
              <w:color w:val="000000" w:themeColor="text1"/>
            </w:rPr>
          </w:pPr>
          <w:r w:rsidRPr="0073548E">
            <w:rPr>
              <w:color w:val="000000" w:themeColor="text1"/>
            </w:rPr>
            <w:t>Table of Contents</w:t>
          </w:r>
        </w:p>
        <w:p w:rsidR="00FF209E" w:rsidP="00B15624" w:rsidRDefault="00D75F1F" w14:paraId="10862DC9" w14:textId="518E3E32">
          <w:pPr>
            <w:pStyle w:val="TOC1"/>
            <w:rPr>
              <w:ins w:author="Author" w:id="2"/>
              <w:noProof/>
              <w:color w:val="auto"/>
              <w:kern w:val="2"/>
              <w:szCs w:val="22"/>
              <w:lang w:val="en-SG" w:eastAsia="zh-CN"/>
              <w14:ligatures w14:val="standardContextual"/>
            </w:rPr>
          </w:pPr>
          <w:r>
            <w:fldChar w:fldCharType="begin"/>
          </w:r>
          <w:r>
            <w:instrText xml:space="preserve"> TOC \o "1-3" \h \z \u </w:instrText>
          </w:r>
          <w:r>
            <w:fldChar w:fldCharType="separate"/>
          </w:r>
          <w:ins w:author="Author" w:id="3">
            <w:r w:rsidRPr="007E1123" w:rsidR="00FF209E">
              <w:rPr>
                <w:rStyle w:val="Hyperlink"/>
                <w:noProof/>
              </w:rPr>
              <w:fldChar w:fldCharType="begin"/>
            </w:r>
            <w:r w:rsidRPr="007E1123" w:rsidR="00FF209E">
              <w:rPr>
                <w:rStyle w:val="Hyperlink"/>
                <w:noProof/>
              </w:rPr>
              <w:instrText xml:space="preserve"> </w:instrText>
            </w:r>
            <w:r w:rsidR="00FF209E">
              <w:rPr>
                <w:noProof/>
              </w:rPr>
              <w:instrText>HYPERLINK \l "_Toc149076278"</w:instrText>
            </w:r>
            <w:r w:rsidRPr="007E1123" w:rsidR="00FF209E">
              <w:rPr>
                <w:rStyle w:val="Hyperlink"/>
                <w:noProof/>
              </w:rPr>
              <w:instrText xml:space="preserve"> </w:instrText>
            </w:r>
            <w:r w:rsidRPr="007E1123" w:rsidR="00FF209E">
              <w:rPr>
                <w:rStyle w:val="Hyperlink"/>
                <w:noProof/>
              </w:rPr>
            </w:r>
            <w:r w:rsidRPr="007E1123" w:rsidR="00FF209E">
              <w:rPr>
                <w:rStyle w:val="Hyperlink"/>
                <w:noProof/>
              </w:rPr>
              <w:fldChar w:fldCharType="separate"/>
            </w:r>
            <w:r w:rsidRPr="007E1123" w:rsidR="00FF209E">
              <w:rPr>
                <w:rStyle w:val="Hyperlink"/>
                <w:noProof/>
              </w:rPr>
              <w:t>Alpha Generation using Ichimoku, CCI, TP, TS and SSB @Haotong</w:t>
            </w:r>
            <w:r w:rsidR="00FF209E">
              <w:rPr>
                <w:noProof/>
                <w:webHidden/>
              </w:rPr>
              <w:tab/>
            </w:r>
            <w:r w:rsidR="00FF209E">
              <w:rPr>
                <w:noProof/>
                <w:webHidden/>
              </w:rPr>
              <w:fldChar w:fldCharType="begin"/>
            </w:r>
            <w:r w:rsidR="00FF209E">
              <w:rPr>
                <w:noProof/>
                <w:webHidden/>
              </w:rPr>
              <w:instrText xml:space="preserve"> PAGEREF _Toc149076278 \h </w:instrText>
            </w:r>
          </w:ins>
          <w:r w:rsidR="00FF209E">
            <w:rPr>
              <w:noProof/>
              <w:webHidden/>
            </w:rPr>
          </w:r>
          <w:r w:rsidR="00FF209E">
            <w:rPr>
              <w:noProof/>
              <w:webHidden/>
            </w:rPr>
            <w:fldChar w:fldCharType="separate"/>
          </w:r>
          <w:ins w:author="Author" w:id="4">
            <w:r w:rsidR="00FF209E">
              <w:rPr>
                <w:noProof/>
                <w:webHidden/>
              </w:rPr>
              <w:t>4</w:t>
            </w:r>
            <w:r w:rsidR="00FF209E">
              <w:rPr>
                <w:noProof/>
                <w:webHidden/>
              </w:rPr>
              <w:fldChar w:fldCharType="end"/>
            </w:r>
            <w:r w:rsidRPr="007E1123" w:rsidR="00FF209E">
              <w:rPr>
                <w:rStyle w:val="Hyperlink"/>
                <w:noProof/>
              </w:rPr>
              <w:fldChar w:fldCharType="end"/>
            </w:r>
          </w:ins>
        </w:p>
        <w:p w:rsidR="00FF209E" w:rsidRDefault="00FF209E" w14:paraId="069739E3" w14:textId="5AC32574">
          <w:pPr>
            <w:pStyle w:val="TOC2"/>
            <w:tabs>
              <w:tab w:val="right" w:leader="dot" w:pos="9350"/>
            </w:tabs>
            <w:rPr>
              <w:ins w:author="Author" w:id="5"/>
              <w:noProof/>
              <w:color w:val="auto"/>
              <w:kern w:val="2"/>
              <w:szCs w:val="22"/>
              <w:lang w:val="en-SG" w:eastAsia="zh-CN"/>
              <w14:ligatures w14:val="standardContextual"/>
            </w:rPr>
          </w:pPr>
          <w:ins w:author="Author" w:id="6">
            <w:r w:rsidRPr="007E1123">
              <w:rPr>
                <w:rStyle w:val="Hyperlink"/>
                <w:noProof/>
              </w:rPr>
              <w:fldChar w:fldCharType="begin"/>
            </w:r>
            <w:r w:rsidRPr="007E1123">
              <w:rPr>
                <w:rStyle w:val="Hyperlink"/>
                <w:noProof/>
              </w:rPr>
              <w:instrText xml:space="preserve"> </w:instrText>
            </w:r>
            <w:r>
              <w:rPr>
                <w:noProof/>
              </w:rPr>
              <w:instrText>HYPERLINK \l "_Toc149076279"</w:instrText>
            </w:r>
            <w:r w:rsidRPr="007E1123">
              <w:rPr>
                <w:rStyle w:val="Hyperlink"/>
                <w:noProof/>
              </w:rPr>
              <w:instrText xml:space="preserve"> </w:instrText>
            </w:r>
            <w:r w:rsidRPr="007E1123">
              <w:rPr>
                <w:rStyle w:val="Hyperlink"/>
                <w:noProof/>
              </w:rPr>
            </w:r>
            <w:r w:rsidRPr="007E1123">
              <w:rPr>
                <w:rStyle w:val="Hyperlink"/>
                <w:noProof/>
              </w:rPr>
              <w:fldChar w:fldCharType="separate"/>
            </w:r>
            <w:r w:rsidRPr="007E1123">
              <w:rPr>
                <w:rStyle w:val="Hyperlink"/>
                <w:noProof/>
              </w:rPr>
              <w:t>Motivation</w:t>
            </w:r>
            <w:r>
              <w:rPr>
                <w:noProof/>
                <w:webHidden/>
              </w:rPr>
              <w:tab/>
            </w:r>
            <w:r>
              <w:rPr>
                <w:noProof/>
                <w:webHidden/>
              </w:rPr>
              <w:fldChar w:fldCharType="begin"/>
            </w:r>
            <w:r>
              <w:rPr>
                <w:noProof/>
                <w:webHidden/>
              </w:rPr>
              <w:instrText xml:space="preserve"> PAGEREF _Toc149076279 \h </w:instrText>
            </w:r>
          </w:ins>
          <w:r>
            <w:rPr>
              <w:noProof/>
              <w:webHidden/>
            </w:rPr>
          </w:r>
          <w:r>
            <w:rPr>
              <w:noProof/>
              <w:webHidden/>
            </w:rPr>
            <w:fldChar w:fldCharType="separate"/>
          </w:r>
          <w:ins w:author="Author" w:id="7">
            <w:r>
              <w:rPr>
                <w:noProof/>
                <w:webHidden/>
              </w:rPr>
              <w:t>4</w:t>
            </w:r>
            <w:r>
              <w:rPr>
                <w:noProof/>
                <w:webHidden/>
              </w:rPr>
              <w:fldChar w:fldCharType="end"/>
            </w:r>
            <w:r w:rsidRPr="007E1123">
              <w:rPr>
                <w:rStyle w:val="Hyperlink"/>
                <w:noProof/>
              </w:rPr>
              <w:fldChar w:fldCharType="end"/>
            </w:r>
          </w:ins>
        </w:p>
        <w:p w:rsidR="00FF209E" w:rsidRDefault="00FF209E" w14:paraId="72945FFA" w14:textId="4D2917E7">
          <w:pPr>
            <w:pStyle w:val="TOC2"/>
            <w:tabs>
              <w:tab w:val="right" w:leader="dot" w:pos="9350"/>
            </w:tabs>
            <w:rPr>
              <w:ins w:author="Author" w:id="8"/>
              <w:noProof/>
              <w:color w:val="auto"/>
              <w:kern w:val="2"/>
              <w:szCs w:val="22"/>
              <w:lang w:val="en-SG" w:eastAsia="zh-CN"/>
              <w14:ligatures w14:val="standardContextual"/>
            </w:rPr>
          </w:pPr>
          <w:ins w:author="Author" w:id="9">
            <w:r w:rsidRPr="007E1123">
              <w:rPr>
                <w:rStyle w:val="Hyperlink"/>
                <w:noProof/>
              </w:rPr>
              <w:fldChar w:fldCharType="begin"/>
            </w:r>
            <w:r w:rsidRPr="007E1123">
              <w:rPr>
                <w:rStyle w:val="Hyperlink"/>
                <w:noProof/>
              </w:rPr>
              <w:instrText xml:space="preserve"> </w:instrText>
            </w:r>
            <w:r>
              <w:rPr>
                <w:noProof/>
              </w:rPr>
              <w:instrText>HYPERLINK \l "_Toc149076280"</w:instrText>
            </w:r>
            <w:r w:rsidRPr="007E1123">
              <w:rPr>
                <w:rStyle w:val="Hyperlink"/>
                <w:noProof/>
              </w:rPr>
              <w:instrText xml:space="preserve"> </w:instrText>
            </w:r>
            <w:r w:rsidRPr="007E1123">
              <w:rPr>
                <w:rStyle w:val="Hyperlink"/>
                <w:noProof/>
              </w:rPr>
            </w:r>
            <w:r w:rsidRPr="007E1123">
              <w:rPr>
                <w:rStyle w:val="Hyperlink"/>
                <w:noProof/>
              </w:rPr>
              <w:fldChar w:fldCharType="separate"/>
            </w:r>
            <w:r w:rsidRPr="007E1123">
              <w:rPr>
                <w:rStyle w:val="Hyperlink"/>
                <w:noProof/>
              </w:rPr>
              <w:t>Summary of the report</w:t>
            </w:r>
            <w:r>
              <w:rPr>
                <w:noProof/>
                <w:webHidden/>
              </w:rPr>
              <w:tab/>
            </w:r>
            <w:r>
              <w:rPr>
                <w:noProof/>
                <w:webHidden/>
              </w:rPr>
              <w:fldChar w:fldCharType="begin"/>
            </w:r>
            <w:r>
              <w:rPr>
                <w:noProof/>
                <w:webHidden/>
              </w:rPr>
              <w:instrText xml:space="preserve"> PAGEREF _Toc149076280 \h </w:instrText>
            </w:r>
          </w:ins>
          <w:r>
            <w:rPr>
              <w:noProof/>
              <w:webHidden/>
            </w:rPr>
          </w:r>
          <w:r>
            <w:rPr>
              <w:noProof/>
              <w:webHidden/>
            </w:rPr>
            <w:fldChar w:fldCharType="separate"/>
          </w:r>
          <w:ins w:author="Author" w:id="10">
            <w:r>
              <w:rPr>
                <w:noProof/>
                <w:webHidden/>
              </w:rPr>
              <w:t>4</w:t>
            </w:r>
            <w:r>
              <w:rPr>
                <w:noProof/>
                <w:webHidden/>
              </w:rPr>
              <w:fldChar w:fldCharType="end"/>
            </w:r>
            <w:r w:rsidRPr="007E1123">
              <w:rPr>
                <w:rStyle w:val="Hyperlink"/>
                <w:noProof/>
              </w:rPr>
              <w:fldChar w:fldCharType="end"/>
            </w:r>
          </w:ins>
        </w:p>
        <w:p w:rsidR="00FF209E" w:rsidP="00B15624" w:rsidRDefault="00FF209E" w14:paraId="4132E199" w14:textId="54B21AD4">
          <w:pPr>
            <w:pStyle w:val="TOC1"/>
            <w:rPr>
              <w:ins w:author="Author" w:id="11"/>
              <w:noProof/>
              <w:color w:val="auto"/>
              <w:kern w:val="2"/>
              <w:szCs w:val="22"/>
              <w:lang w:val="en-SG" w:eastAsia="zh-CN"/>
              <w14:ligatures w14:val="standardContextual"/>
            </w:rPr>
          </w:pPr>
          <w:ins w:author="Author" w:id="12">
            <w:r w:rsidRPr="007E1123">
              <w:rPr>
                <w:rStyle w:val="Hyperlink"/>
                <w:noProof/>
              </w:rPr>
              <w:fldChar w:fldCharType="begin"/>
            </w:r>
            <w:r w:rsidRPr="007E1123">
              <w:rPr>
                <w:rStyle w:val="Hyperlink"/>
                <w:noProof/>
              </w:rPr>
              <w:instrText xml:space="preserve"> </w:instrText>
            </w:r>
            <w:r>
              <w:rPr>
                <w:noProof/>
              </w:rPr>
              <w:instrText>HYPERLINK \l "_Toc149076281"</w:instrText>
            </w:r>
            <w:r w:rsidRPr="007E1123">
              <w:rPr>
                <w:rStyle w:val="Hyperlink"/>
                <w:noProof/>
              </w:rPr>
              <w:instrText xml:space="preserve"> </w:instrText>
            </w:r>
            <w:r w:rsidRPr="007E1123">
              <w:rPr>
                <w:rStyle w:val="Hyperlink"/>
                <w:noProof/>
              </w:rPr>
            </w:r>
            <w:r w:rsidRPr="007E1123">
              <w:rPr>
                <w:rStyle w:val="Hyperlink"/>
                <w:noProof/>
              </w:rPr>
              <w:fldChar w:fldCharType="separate"/>
            </w:r>
            <w:r w:rsidRPr="007E1123">
              <w:rPr>
                <w:rStyle w:val="Hyperlink"/>
                <w:noProof/>
              </w:rPr>
              <w:t>Methodology @Haotong &amp; Cai Yihan</w:t>
            </w:r>
            <w:r>
              <w:rPr>
                <w:noProof/>
                <w:webHidden/>
              </w:rPr>
              <w:tab/>
            </w:r>
            <w:r>
              <w:rPr>
                <w:noProof/>
                <w:webHidden/>
              </w:rPr>
              <w:fldChar w:fldCharType="begin"/>
            </w:r>
            <w:r>
              <w:rPr>
                <w:noProof/>
                <w:webHidden/>
              </w:rPr>
              <w:instrText xml:space="preserve"> PAGEREF _Toc149076281 \h </w:instrText>
            </w:r>
          </w:ins>
          <w:r>
            <w:rPr>
              <w:noProof/>
              <w:webHidden/>
            </w:rPr>
          </w:r>
          <w:r>
            <w:rPr>
              <w:noProof/>
              <w:webHidden/>
            </w:rPr>
            <w:fldChar w:fldCharType="separate"/>
          </w:r>
          <w:ins w:author="Author" w:id="13">
            <w:r>
              <w:rPr>
                <w:noProof/>
                <w:webHidden/>
              </w:rPr>
              <w:t>5</w:t>
            </w:r>
            <w:r>
              <w:rPr>
                <w:noProof/>
                <w:webHidden/>
              </w:rPr>
              <w:fldChar w:fldCharType="end"/>
            </w:r>
            <w:r w:rsidRPr="007E1123">
              <w:rPr>
                <w:rStyle w:val="Hyperlink"/>
                <w:noProof/>
              </w:rPr>
              <w:fldChar w:fldCharType="end"/>
            </w:r>
          </w:ins>
        </w:p>
        <w:p w:rsidR="00FF209E" w:rsidRDefault="00FF209E" w14:paraId="58057416" w14:textId="79B02AFB">
          <w:pPr>
            <w:pStyle w:val="TOC2"/>
            <w:tabs>
              <w:tab w:val="right" w:leader="dot" w:pos="9350"/>
            </w:tabs>
            <w:rPr>
              <w:ins w:author="Author" w:id="14"/>
              <w:noProof/>
              <w:color w:val="auto"/>
              <w:kern w:val="2"/>
              <w:szCs w:val="22"/>
              <w:lang w:val="en-SG" w:eastAsia="zh-CN"/>
              <w14:ligatures w14:val="standardContextual"/>
            </w:rPr>
          </w:pPr>
          <w:ins w:author="Author" w:id="15">
            <w:r w:rsidRPr="007E1123">
              <w:rPr>
                <w:rStyle w:val="Hyperlink"/>
                <w:noProof/>
              </w:rPr>
              <w:fldChar w:fldCharType="begin"/>
            </w:r>
            <w:r w:rsidRPr="007E1123">
              <w:rPr>
                <w:rStyle w:val="Hyperlink"/>
                <w:noProof/>
              </w:rPr>
              <w:instrText xml:space="preserve"> </w:instrText>
            </w:r>
            <w:r>
              <w:rPr>
                <w:noProof/>
              </w:rPr>
              <w:instrText>HYPERLINK \l "_Toc149076282"</w:instrText>
            </w:r>
            <w:r w:rsidRPr="007E1123">
              <w:rPr>
                <w:rStyle w:val="Hyperlink"/>
                <w:noProof/>
              </w:rPr>
              <w:instrText xml:space="preserve"> </w:instrText>
            </w:r>
            <w:r w:rsidRPr="007E1123">
              <w:rPr>
                <w:rStyle w:val="Hyperlink"/>
                <w:noProof/>
              </w:rPr>
            </w:r>
            <w:r w:rsidRPr="007E1123">
              <w:rPr>
                <w:rStyle w:val="Hyperlink"/>
                <w:noProof/>
              </w:rPr>
              <w:fldChar w:fldCharType="separate"/>
            </w:r>
            <w:r w:rsidRPr="007E1123">
              <w:rPr>
                <w:rStyle w:val="Hyperlink"/>
                <w:noProof/>
              </w:rPr>
              <w:t>Theory Driven approach</w:t>
            </w:r>
            <w:r>
              <w:rPr>
                <w:noProof/>
                <w:webHidden/>
              </w:rPr>
              <w:tab/>
            </w:r>
            <w:r>
              <w:rPr>
                <w:noProof/>
                <w:webHidden/>
              </w:rPr>
              <w:fldChar w:fldCharType="begin"/>
            </w:r>
            <w:r>
              <w:rPr>
                <w:noProof/>
                <w:webHidden/>
              </w:rPr>
              <w:instrText xml:space="preserve"> PAGEREF _Toc149076282 \h </w:instrText>
            </w:r>
          </w:ins>
          <w:r>
            <w:rPr>
              <w:noProof/>
              <w:webHidden/>
            </w:rPr>
          </w:r>
          <w:r>
            <w:rPr>
              <w:noProof/>
              <w:webHidden/>
            </w:rPr>
            <w:fldChar w:fldCharType="separate"/>
          </w:r>
          <w:ins w:author="Author" w:id="16">
            <w:r>
              <w:rPr>
                <w:noProof/>
                <w:webHidden/>
              </w:rPr>
              <w:t>5</w:t>
            </w:r>
            <w:r>
              <w:rPr>
                <w:noProof/>
                <w:webHidden/>
              </w:rPr>
              <w:fldChar w:fldCharType="end"/>
            </w:r>
            <w:r w:rsidRPr="007E1123">
              <w:rPr>
                <w:rStyle w:val="Hyperlink"/>
                <w:noProof/>
              </w:rPr>
              <w:fldChar w:fldCharType="end"/>
            </w:r>
          </w:ins>
        </w:p>
        <w:p w:rsidR="00FF209E" w:rsidRDefault="00FF209E" w14:paraId="64435119" w14:textId="567FED2E">
          <w:pPr>
            <w:pStyle w:val="TOC3"/>
            <w:tabs>
              <w:tab w:val="right" w:leader="dot" w:pos="9350"/>
            </w:tabs>
            <w:rPr>
              <w:ins w:author="Author" w:id="17"/>
              <w:noProof/>
              <w:color w:val="auto"/>
              <w:kern w:val="2"/>
              <w:szCs w:val="22"/>
              <w:lang w:val="en-SG" w:eastAsia="zh-CN"/>
              <w14:ligatures w14:val="standardContextual"/>
            </w:rPr>
          </w:pPr>
          <w:ins w:author="Author" w:id="18">
            <w:r w:rsidRPr="007E1123">
              <w:rPr>
                <w:rStyle w:val="Hyperlink"/>
                <w:noProof/>
              </w:rPr>
              <w:fldChar w:fldCharType="begin"/>
            </w:r>
            <w:r w:rsidRPr="007E1123">
              <w:rPr>
                <w:rStyle w:val="Hyperlink"/>
                <w:noProof/>
              </w:rPr>
              <w:instrText xml:space="preserve"> </w:instrText>
            </w:r>
            <w:r>
              <w:rPr>
                <w:noProof/>
              </w:rPr>
              <w:instrText>HYPERLINK \l "_Toc149076283"</w:instrText>
            </w:r>
            <w:r w:rsidRPr="007E1123">
              <w:rPr>
                <w:rStyle w:val="Hyperlink"/>
                <w:noProof/>
              </w:rPr>
              <w:instrText xml:space="preserve"> </w:instrText>
            </w:r>
            <w:r w:rsidRPr="007E1123">
              <w:rPr>
                <w:rStyle w:val="Hyperlink"/>
                <w:noProof/>
              </w:rPr>
            </w:r>
            <w:r w:rsidRPr="007E1123">
              <w:rPr>
                <w:rStyle w:val="Hyperlink"/>
                <w:noProof/>
              </w:rPr>
              <w:fldChar w:fldCharType="separate"/>
            </w:r>
            <w:r w:rsidRPr="007E1123">
              <w:rPr>
                <w:rStyle w:val="Hyperlink"/>
                <w:noProof/>
              </w:rPr>
              <w:t>Momentum Strategy</w:t>
            </w:r>
            <w:r>
              <w:rPr>
                <w:noProof/>
                <w:webHidden/>
              </w:rPr>
              <w:tab/>
            </w:r>
            <w:r>
              <w:rPr>
                <w:noProof/>
                <w:webHidden/>
              </w:rPr>
              <w:fldChar w:fldCharType="begin"/>
            </w:r>
            <w:r>
              <w:rPr>
                <w:noProof/>
                <w:webHidden/>
              </w:rPr>
              <w:instrText xml:space="preserve"> PAGEREF _Toc149076283 \h </w:instrText>
            </w:r>
          </w:ins>
          <w:r>
            <w:rPr>
              <w:noProof/>
              <w:webHidden/>
            </w:rPr>
          </w:r>
          <w:r>
            <w:rPr>
              <w:noProof/>
              <w:webHidden/>
            </w:rPr>
            <w:fldChar w:fldCharType="separate"/>
          </w:r>
          <w:ins w:author="Author" w:id="19">
            <w:r>
              <w:rPr>
                <w:noProof/>
                <w:webHidden/>
              </w:rPr>
              <w:t>5</w:t>
            </w:r>
            <w:r>
              <w:rPr>
                <w:noProof/>
                <w:webHidden/>
              </w:rPr>
              <w:fldChar w:fldCharType="end"/>
            </w:r>
            <w:r w:rsidRPr="007E1123">
              <w:rPr>
                <w:rStyle w:val="Hyperlink"/>
                <w:noProof/>
              </w:rPr>
              <w:fldChar w:fldCharType="end"/>
            </w:r>
          </w:ins>
        </w:p>
        <w:p w:rsidR="00FF209E" w:rsidRDefault="00FF209E" w14:paraId="058B1583" w14:textId="0B293765">
          <w:pPr>
            <w:pStyle w:val="TOC3"/>
            <w:tabs>
              <w:tab w:val="right" w:leader="dot" w:pos="9350"/>
            </w:tabs>
            <w:rPr>
              <w:ins w:author="Author" w:id="20"/>
              <w:noProof/>
              <w:color w:val="auto"/>
              <w:kern w:val="2"/>
              <w:szCs w:val="22"/>
              <w:lang w:val="en-SG" w:eastAsia="zh-CN"/>
              <w14:ligatures w14:val="standardContextual"/>
            </w:rPr>
          </w:pPr>
          <w:ins w:author="Author" w:id="21">
            <w:r w:rsidRPr="007E1123">
              <w:rPr>
                <w:rStyle w:val="Hyperlink"/>
                <w:noProof/>
              </w:rPr>
              <w:fldChar w:fldCharType="begin"/>
            </w:r>
            <w:r w:rsidRPr="007E1123">
              <w:rPr>
                <w:rStyle w:val="Hyperlink"/>
                <w:noProof/>
              </w:rPr>
              <w:instrText xml:space="preserve"> </w:instrText>
            </w:r>
            <w:r>
              <w:rPr>
                <w:noProof/>
              </w:rPr>
              <w:instrText>HYPERLINK \l "_Toc149076284"</w:instrText>
            </w:r>
            <w:r w:rsidRPr="007E1123">
              <w:rPr>
                <w:rStyle w:val="Hyperlink"/>
                <w:noProof/>
              </w:rPr>
              <w:instrText xml:space="preserve"> </w:instrText>
            </w:r>
            <w:r w:rsidRPr="007E1123">
              <w:rPr>
                <w:rStyle w:val="Hyperlink"/>
                <w:noProof/>
              </w:rPr>
            </w:r>
            <w:r w:rsidRPr="007E1123">
              <w:rPr>
                <w:rStyle w:val="Hyperlink"/>
                <w:noProof/>
              </w:rPr>
              <w:fldChar w:fldCharType="separate"/>
            </w:r>
            <w:r w:rsidRPr="007E1123">
              <w:rPr>
                <w:rStyle w:val="Hyperlink"/>
                <w:noProof/>
              </w:rPr>
              <w:t>Mean Reversion Strategy</w:t>
            </w:r>
            <w:r>
              <w:rPr>
                <w:noProof/>
                <w:webHidden/>
              </w:rPr>
              <w:tab/>
            </w:r>
            <w:r>
              <w:rPr>
                <w:noProof/>
                <w:webHidden/>
              </w:rPr>
              <w:fldChar w:fldCharType="begin"/>
            </w:r>
            <w:r>
              <w:rPr>
                <w:noProof/>
                <w:webHidden/>
              </w:rPr>
              <w:instrText xml:space="preserve"> PAGEREF _Toc149076284 \h </w:instrText>
            </w:r>
          </w:ins>
          <w:r>
            <w:rPr>
              <w:noProof/>
              <w:webHidden/>
            </w:rPr>
          </w:r>
          <w:r>
            <w:rPr>
              <w:noProof/>
              <w:webHidden/>
            </w:rPr>
            <w:fldChar w:fldCharType="separate"/>
          </w:r>
          <w:ins w:author="Author" w:id="22">
            <w:r>
              <w:rPr>
                <w:noProof/>
                <w:webHidden/>
              </w:rPr>
              <w:t>5</w:t>
            </w:r>
            <w:r>
              <w:rPr>
                <w:noProof/>
                <w:webHidden/>
              </w:rPr>
              <w:fldChar w:fldCharType="end"/>
            </w:r>
            <w:r w:rsidRPr="007E1123">
              <w:rPr>
                <w:rStyle w:val="Hyperlink"/>
                <w:noProof/>
              </w:rPr>
              <w:fldChar w:fldCharType="end"/>
            </w:r>
          </w:ins>
        </w:p>
        <w:p w:rsidR="00FF209E" w:rsidRDefault="00FF209E" w14:paraId="43C4E582" w14:textId="3852D4A5">
          <w:pPr>
            <w:pStyle w:val="TOC2"/>
            <w:tabs>
              <w:tab w:val="right" w:leader="dot" w:pos="9350"/>
            </w:tabs>
            <w:rPr>
              <w:ins w:author="Author" w:id="23"/>
              <w:noProof/>
              <w:color w:val="auto"/>
              <w:kern w:val="2"/>
              <w:szCs w:val="22"/>
              <w:lang w:val="en-SG" w:eastAsia="zh-CN"/>
              <w14:ligatures w14:val="standardContextual"/>
            </w:rPr>
          </w:pPr>
          <w:ins w:author="Author" w:id="24">
            <w:r w:rsidRPr="007E1123">
              <w:rPr>
                <w:rStyle w:val="Hyperlink"/>
                <w:noProof/>
              </w:rPr>
              <w:fldChar w:fldCharType="begin"/>
            </w:r>
            <w:r w:rsidRPr="007E1123">
              <w:rPr>
                <w:rStyle w:val="Hyperlink"/>
                <w:noProof/>
              </w:rPr>
              <w:instrText xml:space="preserve"> </w:instrText>
            </w:r>
            <w:r>
              <w:rPr>
                <w:noProof/>
              </w:rPr>
              <w:instrText>HYPERLINK \l "_Toc149076285"</w:instrText>
            </w:r>
            <w:r w:rsidRPr="007E1123">
              <w:rPr>
                <w:rStyle w:val="Hyperlink"/>
                <w:noProof/>
              </w:rPr>
              <w:instrText xml:space="preserve"> </w:instrText>
            </w:r>
            <w:r w:rsidRPr="007E1123">
              <w:rPr>
                <w:rStyle w:val="Hyperlink"/>
                <w:noProof/>
              </w:rPr>
            </w:r>
            <w:r w:rsidRPr="007E1123">
              <w:rPr>
                <w:rStyle w:val="Hyperlink"/>
                <w:noProof/>
              </w:rPr>
              <w:fldChar w:fldCharType="separate"/>
            </w:r>
            <w:r w:rsidRPr="007E1123">
              <w:rPr>
                <w:rStyle w:val="Hyperlink"/>
                <w:noProof/>
              </w:rPr>
              <w:t>e.g. Market Selection</w:t>
            </w:r>
            <w:r>
              <w:rPr>
                <w:noProof/>
                <w:webHidden/>
              </w:rPr>
              <w:tab/>
            </w:r>
            <w:r>
              <w:rPr>
                <w:noProof/>
                <w:webHidden/>
              </w:rPr>
              <w:fldChar w:fldCharType="begin"/>
            </w:r>
            <w:r>
              <w:rPr>
                <w:noProof/>
                <w:webHidden/>
              </w:rPr>
              <w:instrText xml:space="preserve"> PAGEREF _Toc149076285 \h </w:instrText>
            </w:r>
          </w:ins>
          <w:r>
            <w:rPr>
              <w:noProof/>
              <w:webHidden/>
            </w:rPr>
          </w:r>
          <w:r>
            <w:rPr>
              <w:noProof/>
              <w:webHidden/>
            </w:rPr>
            <w:fldChar w:fldCharType="separate"/>
          </w:r>
          <w:ins w:author="Author" w:id="25">
            <w:r>
              <w:rPr>
                <w:noProof/>
                <w:webHidden/>
              </w:rPr>
              <w:t>6</w:t>
            </w:r>
            <w:r>
              <w:rPr>
                <w:noProof/>
                <w:webHidden/>
              </w:rPr>
              <w:fldChar w:fldCharType="end"/>
            </w:r>
            <w:r w:rsidRPr="007E1123">
              <w:rPr>
                <w:rStyle w:val="Hyperlink"/>
                <w:noProof/>
              </w:rPr>
              <w:fldChar w:fldCharType="end"/>
            </w:r>
          </w:ins>
        </w:p>
        <w:p w:rsidR="00FF209E" w:rsidRDefault="00FF209E" w14:paraId="73A5786D" w14:textId="493F59EF">
          <w:pPr>
            <w:pStyle w:val="TOC2"/>
            <w:tabs>
              <w:tab w:val="right" w:leader="dot" w:pos="9350"/>
            </w:tabs>
            <w:rPr>
              <w:ins w:author="Author" w:id="26"/>
              <w:noProof/>
              <w:color w:val="auto"/>
              <w:kern w:val="2"/>
              <w:szCs w:val="22"/>
              <w:lang w:val="en-SG" w:eastAsia="zh-CN"/>
              <w14:ligatures w14:val="standardContextual"/>
            </w:rPr>
          </w:pPr>
          <w:ins w:author="Author" w:id="27">
            <w:r w:rsidRPr="007E1123">
              <w:rPr>
                <w:rStyle w:val="Hyperlink"/>
                <w:noProof/>
              </w:rPr>
              <w:fldChar w:fldCharType="begin"/>
            </w:r>
            <w:r w:rsidRPr="007E1123">
              <w:rPr>
                <w:rStyle w:val="Hyperlink"/>
                <w:noProof/>
              </w:rPr>
              <w:instrText xml:space="preserve"> </w:instrText>
            </w:r>
            <w:r>
              <w:rPr>
                <w:noProof/>
              </w:rPr>
              <w:instrText>HYPERLINK \l "_Toc149076286"</w:instrText>
            </w:r>
            <w:r w:rsidRPr="007E1123">
              <w:rPr>
                <w:rStyle w:val="Hyperlink"/>
                <w:noProof/>
              </w:rPr>
              <w:instrText xml:space="preserve"> </w:instrText>
            </w:r>
            <w:r w:rsidRPr="007E1123">
              <w:rPr>
                <w:rStyle w:val="Hyperlink"/>
                <w:noProof/>
              </w:rPr>
            </w:r>
            <w:r w:rsidRPr="007E1123">
              <w:rPr>
                <w:rStyle w:val="Hyperlink"/>
                <w:noProof/>
              </w:rPr>
              <w:fldChar w:fldCharType="separate"/>
            </w:r>
            <w:r w:rsidRPr="007E1123">
              <w:rPr>
                <w:rStyle w:val="Hyperlink"/>
                <w:noProof/>
              </w:rPr>
              <w:t>e.g. Decomposition of Indicators</w:t>
            </w:r>
            <w:r>
              <w:rPr>
                <w:noProof/>
                <w:webHidden/>
              </w:rPr>
              <w:tab/>
            </w:r>
            <w:r>
              <w:rPr>
                <w:noProof/>
                <w:webHidden/>
              </w:rPr>
              <w:fldChar w:fldCharType="begin"/>
            </w:r>
            <w:r>
              <w:rPr>
                <w:noProof/>
                <w:webHidden/>
              </w:rPr>
              <w:instrText xml:space="preserve"> PAGEREF _Toc149076286 \h </w:instrText>
            </w:r>
          </w:ins>
          <w:r>
            <w:rPr>
              <w:noProof/>
              <w:webHidden/>
            </w:rPr>
          </w:r>
          <w:r>
            <w:rPr>
              <w:noProof/>
              <w:webHidden/>
            </w:rPr>
            <w:fldChar w:fldCharType="separate"/>
          </w:r>
          <w:ins w:author="Author" w:id="28">
            <w:r>
              <w:rPr>
                <w:noProof/>
                <w:webHidden/>
              </w:rPr>
              <w:t>6</w:t>
            </w:r>
            <w:r>
              <w:rPr>
                <w:noProof/>
                <w:webHidden/>
              </w:rPr>
              <w:fldChar w:fldCharType="end"/>
            </w:r>
            <w:r w:rsidRPr="007E1123">
              <w:rPr>
                <w:rStyle w:val="Hyperlink"/>
                <w:noProof/>
              </w:rPr>
              <w:fldChar w:fldCharType="end"/>
            </w:r>
          </w:ins>
        </w:p>
        <w:p w:rsidR="00FF209E" w:rsidRDefault="00FF209E" w14:paraId="2E09E363" w14:textId="3F935377">
          <w:pPr>
            <w:pStyle w:val="TOC2"/>
            <w:tabs>
              <w:tab w:val="right" w:leader="dot" w:pos="9350"/>
            </w:tabs>
            <w:rPr>
              <w:ins w:author="Author" w:id="29"/>
              <w:noProof/>
              <w:color w:val="auto"/>
              <w:kern w:val="2"/>
              <w:szCs w:val="22"/>
              <w:lang w:val="en-SG" w:eastAsia="zh-CN"/>
              <w14:ligatures w14:val="standardContextual"/>
            </w:rPr>
          </w:pPr>
          <w:ins w:author="Author" w:id="30">
            <w:r w:rsidRPr="007E1123">
              <w:rPr>
                <w:rStyle w:val="Hyperlink"/>
                <w:noProof/>
              </w:rPr>
              <w:fldChar w:fldCharType="begin"/>
            </w:r>
            <w:r w:rsidRPr="007E1123">
              <w:rPr>
                <w:rStyle w:val="Hyperlink"/>
                <w:noProof/>
              </w:rPr>
              <w:instrText xml:space="preserve"> </w:instrText>
            </w:r>
            <w:r>
              <w:rPr>
                <w:noProof/>
              </w:rPr>
              <w:instrText>HYPERLINK \l "_Toc149076287"</w:instrText>
            </w:r>
            <w:r w:rsidRPr="007E1123">
              <w:rPr>
                <w:rStyle w:val="Hyperlink"/>
                <w:noProof/>
              </w:rPr>
              <w:instrText xml:space="preserve"> </w:instrText>
            </w:r>
            <w:r w:rsidRPr="007E1123">
              <w:rPr>
                <w:rStyle w:val="Hyperlink"/>
                <w:noProof/>
              </w:rPr>
            </w:r>
            <w:r w:rsidRPr="007E1123">
              <w:rPr>
                <w:rStyle w:val="Hyperlink"/>
                <w:noProof/>
              </w:rPr>
              <w:fldChar w:fldCharType="separate"/>
            </w:r>
            <w:r w:rsidRPr="007E1123">
              <w:rPr>
                <w:rStyle w:val="Hyperlink"/>
                <w:noProof/>
              </w:rPr>
              <w:t>e.g. Model selection and application</w:t>
            </w:r>
            <w:r>
              <w:rPr>
                <w:noProof/>
                <w:webHidden/>
              </w:rPr>
              <w:tab/>
            </w:r>
            <w:r>
              <w:rPr>
                <w:noProof/>
                <w:webHidden/>
              </w:rPr>
              <w:fldChar w:fldCharType="begin"/>
            </w:r>
            <w:r>
              <w:rPr>
                <w:noProof/>
                <w:webHidden/>
              </w:rPr>
              <w:instrText xml:space="preserve"> PAGEREF _Toc149076287 \h </w:instrText>
            </w:r>
          </w:ins>
          <w:r>
            <w:rPr>
              <w:noProof/>
              <w:webHidden/>
            </w:rPr>
          </w:r>
          <w:r>
            <w:rPr>
              <w:noProof/>
              <w:webHidden/>
            </w:rPr>
            <w:fldChar w:fldCharType="separate"/>
          </w:r>
          <w:ins w:author="Author" w:id="31">
            <w:r>
              <w:rPr>
                <w:noProof/>
                <w:webHidden/>
              </w:rPr>
              <w:t>6</w:t>
            </w:r>
            <w:r>
              <w:rPr>
                <w:noProof/>
                <w:webHidden/>
              </w:rPr>
              <w:fldChar w:fldCharType="end"/>
            </w:r>
            <w:r w:rsidRPr="007E1123">
              <w:rPr>
                <w:rStyle w:val="Hyperlink"/>
                <w:noProof/>
              </w:rPr>
              <w:fldChar w:fldCharType="end"/>
            </w:r>
          </w:ins>
        </w:p>
        <w:p w:rsidR="00FF209E" w:rsidRDefault="00FF209E" w14:paraId="4C65151F" w14:textId="3785AE82">
          <w:pPr>
            <w:pStyle w:val="TOC2"/>
            <w:tabs>
              <w:tab w:val="right" w:leader="dot" w:pos="9350"/>
            </w:tabs>
            <w:rPr>
              <w:ins w:author="Author" w:id="32"/>
              <w:noProof/>
              <w:color w:val="auto"/>
              <w:kern w:val="2"/>
              <w:szCs w:val="22"/>
              <w:lang w:val="en-SG" w:eastAsia="zh-CN"/>
              <w14:ligatures w14:val="standardContextual"/>
            </w:rPr>
          </w:pPr>
          <w:ins w:author="Author" w:id="33">
            <w:r w:rsidRPr="007E1123">
              <w:rPr>
                <w:rStyle w:val="Hyperlink"/>
                <w:noProof/>
              </w:rPr>
              <w:fldChar w:fldCharType="begin"/>
            </w:r>
            <w:r w:rsidRPr="007E1123">
              <w:rPr>
                <w:rStyle w:val="Hyperlink"/>
                <w:noProof/>
              </w:rPr>
              <w:instrText xml:space="preserve"> </w:instrText>
            </w:r>
            <w:r>
              <w:rPr>
                <w:noProof/>
              </w:rPr>
              <w:instrText>HYPERLINK \l "_Toc149076288"</w:instrText>
            </w:r>
            <w:r w:rsidRPr="007E1123">
              <w:rPr>
                <w:rStyle w:val="Hyperlink"/>
                <w:noProof/>
              </w:rPr>
              <w:instrText xml:space="preserve"> </w:instrText>
            </w:r>
            <w:r w:rsidRPr="007E1123">
              <w:rPr>
                <w:rStyle w:val="Hyperlink"/>
                <w:noProof/>
              </w:rPr>
            </w:r>
            <w:r w:rsidRPr="007E1123">
              <w:rPr>
                <w:rStyle w:val="Hyperlink"/>
                <w:noProof/>
              </w:rPr>
              <w:fldChar w:fldCharType="separate"/>
            </w:r>
            <w:r w:rsidRPr="007E1123">
              <w:rPr>
                <w:rStyle w:val="Hyperlink"/>
                <w:noProof/>
              </w:rPr>
              <w:t>e.g. Python Code Extracts</w:t>
            </w:r>
            <w:r>
              <w:rPr>
                <w:noProof/>
                <w:webHidden/>
              </w:rPr>
              <w:tab/>
            </w:r>
            <w:r>
              <w:rPr>
                <w:noProof/>
                <w:webHidden/>
              </w:rPr>
              <w:fldChar w:fldCharType="begin"/>
            </w:r>
            <w:r>
              <w:rPr>
                <w:noProof/>
                <w:webHidden/>
              </w:rPr>
              <w:instrText xml:space="preserve"> PAGEREF _Toc149076288 \h </w:instrText>
            </w:r>
          </w:ins>
          <w:r>
            <w:rPr>
              <w:noProof/>
              <w:webHidden/>
            </w:rPr>
          </w:r>
          <w:r>
            <w:rPr>
              <w:noProof/>
              <w:webHidden/>
            </w:rPr>
            <w:fldChar w:fldCharType="separate"/>
          </w:r>
          <w:ins w:author="Author" w:id="34">
            <w:r>
              <w:rPr>
                <w:noProof/>
                <w:webHidden/>
              </w:rPr>
              <w:t>7</w:t>
            </w:r>
            <w:r>
              <w:rPr>
                <w:noProof/>
                <w:webHidden/>
              </w:rPr>
              <w:fldChar w:fldCharType="end"/>
            </w:r>
            <w:r w:rsidRPr="007E1123">
              <w:rPr>
                <w:rStyle w:val="Hyperlink"/>
                <w:noProof/>
              </w:rPr>
              <w:fldChar w:fldCharType="end"/>
            </w:r>
          </w:ins>
        </w:p>
        <w:p w:rsidR="00FF209E" w:rsidP="00B15624" w:rsidRDefault="00FF209E" w14:paraId="5CE81D07" w14:textId="0C9BFEAB">
          <w:pPr>
            <w:pStyle w:val="TOC1"/>
            <w:rPr>
              <w:ins w:author="Author" w:id="35"/>
              <w:noProof/>
              <w:color w:val="auto"/>
              <w:kern w:val="2"/>
              <w:szCs w:val="22"/>
              <w:lang w:val="en-SG" w:eastAsia="zh-CN"/>
              <w14:ligatures w14:val="standardContextual"/>
            </w:rPr>
          </w:pPr>
          <w:ins w:author="Author" w:id="36">
            <w:r w:rsidRPr="007E1123">
              <w:rPr>
                <w:rStyle w:val="Hyperlink"/>
                <w:noProof/>
              </w:rPr>
              <w:fldChar w:fldCharType="begin"/>
            </w:r>
            <w:r w:rsidRPr="007E1123">
              <w:rPr>
                <w:rStyle w:val="Hyperlink"/>
                <w:noProof/>
              </w:rPr>
              <w:instrText xml:space="preserve"> </w:instrText>
            </w:r>
            <w:r>
              <w:rPr>
                <w:noProof/>
              </w:rPr>
              <w:instrText>HYPERLINK \l "_Toc149076289"</w:instrText>
            </w:r>
            <w:r w:rsidRPr="007E1123">
              <w:rPr>
                <w:rStyle w:val="Hyperlink"/>
                <w:noProof/>
              </w:rPr>
              <w:instrText xml:space="preserve"> </w:instrText>
            </w:r>
            <w:r w:rsidRPr="007E1123">
              <w:rPr>
                <w:rStyle w:val="Hyperlink"/>
                <w:noProof/>
              </w:rPr>
            </w:r>
            <w:r w:rsidRPr="007E1123">
              <w:rPr>
                <w:rStyle w:val="Hyperlink"/>
                <w:noProof/>
              </w:rPr>
              <w:fldChar w:fldCharType="separate"/>
            </w:r>
            <w:r w:rsidRPr="007E1123">
              <w:rPr>
                <w:rStyle w:val="Hyperlink"/>
                <w:noProof/>
              </w:rPr>
              <w:t>Results @Cai Yihan</w:t>
            </w:r>
            <w:r>
              <w:rPr>
                <w:noProof/>
                <w:webHidden/>
              </w:rPr>
              <w:tab/>
            </w:r>
            <w:r>
              <w:rPr>
                <w:noProof/>
                <w:webHidden/>
              </w:rPr>
              <w:fldChar w:fldCharType="begin"/>
            </w:r>
            <w:r>
              <w:rPr>
                <w:noProof/>
                <w:webHidden/>
              </w:rPr>
              <w:instrText xml:space="preserve"> PAGEREF _Toc149076289 \h </w:instrText>
            </w:r>
          </w:ins>
          <w:r>
            <w:rPr>
              <w:noProof/>
              <w:webHidden/>
            </w:rPr>
          </w:r>
          <w:r>
            <w:rPr>
              <w:noProof/>
              <w:webHidden/>
            </w:rPr>
            <w:fldChar w:fldCharType="separate"/>
          </w:r>
          <w:ins w:author="Author" w:id="37">
            <w:r>
              <w:rPr>
                <w:noProof/>
                <w:webHidden/>
              </w:rPr>
              <w:t>8</w:t>
            </w:r>
            <w:r>
              <w:rPr>
                <w:noProof/>
                <w:webHidden/>
              </w:rPr>
              <w:fldChar w:fldCharType="end"/>
            </w:r>
            <w:r w:rsidRPr="007E1123">
              <w:rPr>
                <w:rStyle w:val="Hyperlink"/>
                <w:noProof/>
              </w:rPr>
              <w:fldChar w:fldCharType="end"/>
            </w:r>
          </w:ins>
        </w:p>
        <w:p w:rsidR="00FF209E" w:rsidRDefault="00FF209E" w14:paraId="4FAE7C6B" w14:textId="34EADC37">
          <w:pPr>
            <w:pStyle w:val="TOC2"/>
            <w:tabs>
              <w:tab w:val="right" w:leader="dot" w:pos="9350"/>
            </w:tabs>
            <w:rPr>
              <w:ins w:author="Author" w:id="38"/>
              <w:noProof/>
              <w:color w:val="auto"/>
              <w:kern w:val="2"/>
              <w:szCs w:val="22"/>
              <w:lang w:val="en-SG" w:eastAsia="zh-CN"/>
              <w14:ligatures w14:val="standardContextual"/>
            </w:rPr>
          </w:pPr>
          <w:ins w:author="Author" w:id="39">
            <w:r w:rsidRPr="007E1123">
              <w:rPr>
                <w:rStyle w:val="Hyperlink"/>
                <w:noProof/>
              </w:rPr>
              <w:fldChar w:fldCharType="begin"/>
            </w:r>
            <w:r w:rsidRPr="007E1123">
              <w:rPr>
                <w:rStyle w:val="Hyperlink"/>
                <w:noProof/>
              </w:rPr>
              <w:instrText xml:space="preserve"> </w:instrText>
            </w:r>
            <w:r>
              <w:rPr>
                <w:noProof/>
              </w:rPr>
              <w:instrText>HYPERLINK \l "_Toc149076290"</w:instrText>
            </w:r>
            <w:r w:rsidRPr="007E1123">
              <w:rPr>
                <w:rStyle w:val="Hyperlink"/>
                <w:noProof/>
              </w:rPr>
              <w:instrText xml:space="preserve"> </w:instrText>
            </w:r>
            <w:r w:rsidRPr="007E1123">
              <w:rPr>
                <w:rStyle w:val="Hyperlink"/>
                <w:noProof/>
              </w:rPr>
            </w:r>
            <w:r w:rsidRPr="007E1123">
              <w:rPr>
                <w:rStyle w:val="Hyperlink"/>
                <w:noProof/>
              </w:rPr>
              <w:fldChar w:fldCharType="separate"/>
            </w:r>
            <w:r w:rsidRPr="007E1123">
              <w:rPr>
                <w:rStyle w:val="Hyperlink"/>
                <w:noProof/>
              </w:rPr>
              <w:t>Hypothesis testing</w:t>
            </w:r>
            <w:r>
              <w:rPr>
                <w:noProof/>
                <w:webHidden/>
              </w:rPr>
              <w:tab/>
            </w:r>
            <w:r>
              <w:rPr>
                <w:noProof/>
                <w:webHidden/>
              </w:rPr>
              <w:fldChar w:fldCharType="begin"/>
            </w:r>
            <w:r>
              <w:rPr>
                <w:noProof/>
                <w:webHidden/>
              </w:rPr>
              <w:instrText xml:space="preserve"> PAGEREF _Toc149076290 \h </w:instrText>
            </w:r>
          </w:ins>
          <w:r>
            <w:rPr>
              <w:noProof/>
              <w:webHidden/>
            </w:rPr>
          </w:r>
          <w:r>
            <w:rPr>
              <w:noProof/>
              <w:webHidden/>
            </w:rPr>
            <w:fldChar w:fldCharType="separate"/>
          </w:r>
          <w:ins w:author="Author" w:id="40">
            <w:r>
              <w:rPr>
                <w:noProof/>
                <w:webHidden/>
              </w:rPr>
              <w:t>8</w:t>
            </w:r>
            <w:r>
              <w:rPr>
                <w:noProof/>
                <w:webHidden/>
              </w:rPr>
              <w:fldChar w:fldCharType="end"/>
            </w:r>
            <w:r w:rsidRPr="007E1123">
              <w:rPr>
                <w:rStyle w:val="Hyperlink"/>
                <w:noProof/>
              </w:rPr>
              <w:fldChar w:fldCharType="end"/>
            </w:r>
          </w:ins>
        </w:p>
        <w:p w:rsidR="00FF209E" w:rsidRDefault="00FF209E" w14:paraId="73E7FDC5" w14:textId="6256CFCC">
          <w:pPr>
            <w:pStyle w:val="TOC2"/>
            <w:tabs>
              <w:tab w:val="right" w:leader="dot" w:pos="9350"/>
            </w:tabs>
            <w:rPr>
              <w:ins w:author="Author" w:id="41"/>
              <w:noProof/>
              <w:color w:val="auto"/>
              <w:kern w:val="2"/>
              <w:szCs w:val="22"/>
              <w:lang w:val="en-SG" w:eastAsia="zh-CN"/>
              <w14:ligatures w14:val="standardContextual"/>
            </w:rPr>
          </w:pPr>
          <w:ins w:author="Author" w:id="42">
            <w:r w:rsidRPr="007E1123">
              <w:rPr>
                <w:rStyle w:val="Hyperlink"/>
                <w:noProof/>
              </w:rPr>
              <w:fldChar w:fldCharType="begin"/>
            </w:r>
            <w:r w:rsidRPr="007E1123">
              <w:rPr>
                <w:rStyle w:val="Hyperlink"/>
                <w:noProof/>
              </w:rPr>
              <w:instrText xml:space="preserve"> </w:instrText>
            </w:r>
            <w:r>
              <w:rPr>
                <w:noProof/>
              </w:rPr>
              <w:instrText>HYPERLINK \l "_Toc149076291"</w:instrText>
            </w:r>
            <w:r w:rsidRPr="007E1123">
              <w:rPr>
                <w:rStyle w:val="Hyperlink"/>
                <w:noProof/>
              </w:rPr>
              <w:instrText xml:space="preserve"> </w:instrText>
            </w:r>
            <w:r w:rsidRPr="007E1123">
              <w:rPr>
                <w:rStyle w:val="Hyperlink"/>
                <w:noProof/>
              </w:rPr>
            </w:r>
            <w:r w:rsidRPr="007E1123">
              <w:rPr>
                <w:rStyle w:val="Hyperlink"/>
                <w:noProof/>
              </w:rPr>
              <w:fldChar w:fldCharType="separate"/>
            </w:r>
            <w:r w:rsidRPr="007E1123">
              <w:rPr>
                <w:rStyle w:val="Hyperlink"/>
                <w:noProof/>
              </w:rPr>
              <w:t>e.g. Diagrams</w:t>
            </w:r>
            <w:r>
              <w:rPr>
                <w:noProof/>
                <w:webHidden/>
              </w:rPr>
              <w:tab/>
            </w:r>
            <w:r>
              <w:rPr>
                <w:noProof/>
                <w:webHidden/>
              </w:rPr>
              <w:fldChar w:fldCharType="begin"/>
            </w:r>
            <w:r>
              <w:rPr>
                <w:noProof/>
                <w:webHidden/>
              </w:rPr>
              <w:instrText xml:space="preserve"> PAGEREF _Toc149076291 \h </w:instrText>
            </w:r>
          </w:ins>
          <w:r>
            <w:rPr>
              <w:noProof/>
              <w:webHidden/>
            </w:rPr>
          </w:r>
          <w:r>
            <w:rPr>
              <w:noProof/>
              <w:webHidden/>
            </w:rPr>
            <w:fldChar w:fldCharType="separate"/>
          </w:r>
          <w:ins w:author="Author" w:id="43">
            <w:r>
              <w:rPr>
                <w:noProof/>
                <w:webHidden/>
              </w:rPr>
              <w:t>8</w:t>
            </w:r>
            <w:r>
              <w:rPr>
                <w:noProof/>
                <w:webHidden/>
              </w:rPr>
              <w:fldChar w:fldCharType="end"/>
            </w:r>
            <w:r w:rsidRPr="007E1123">
              <w:rPr>
                <w:rStyle w:val="Hyperlink"/>
                <w:noProof/>
              </w:rPr>
              <w:fldChar w:fldCharType="end"/>
            </w:r>
          </w:ins>
        </w:p>
        <w:p w:rsidR="00FF209E" w:rsidRDefault="00FF209E" w14:paraId="25FF53CC" w14:textId="297450DF">
          <w:pPr>
            <w:pStyle w:val="TOC2"/>
            <w:tabs>
              <w:tab w:val="right" w:leader="dot" w:pos="9350"/>
            </w:tabs>
            <w:rPr>
              <w:ins w:author="Author" w:id="44"/>
              <w:noProof/>
              <w:color w:val="auto"/>
              <w:kern w:val="2"/>
              <w:szCs w:val="22"/>
              <w:lang w:val="en-SG" w:eastAsia="zh-CN"/>
              <w14:ligatures w14:val="standardContextual"/>
            </w:rPr>
          </w:pPr>
          <w:ins w:author="Author" w:id="45">
            <w:r w:rsidRPr="007E1123">
              <w:rPr>
                <w:rStyle w:val="Hyperlink"/>
                <w:noProof/>
              </w:rPr>
              <w:fldChar w:fldCharType="begin"/>
            </w:r>
            <w:r w:rsidRPr="007E1123">
              <w:rPr>
                <w:rStyle w:val="Hyperlink"/>
                <w:noProof/>
              </w:rPr>
              <w:instrText xml:space="preserve"> </w:instrText>
            </w:r>
            <w:r>
              <w:rPr>
                <w:noProof/>
              </w:rPr>
              <w:instrText>HYPERLINK \l "_Toc149076292"</w:instrText>
            </w:r>
            <w:r w:rsidRPr="007E1123">
              <w:rPr>
                <w:rStyle w:val="Hyperlink"/>
                <w:noProof/>
              </w:rPr>
              <w:instrText xml:space="preserve"> </w:instrText>
            </w:r>
            <w:r w:rsidRPr="007E1123">
              <w:rPr>
                <w:rStyle w:val="Hyperlink"/>
                <w:noProof/>
              </w:rPr>
            </w:r>
            <w:r w:rsidRPr="007E1123">
              <w:rPr>
                <w:rStyle w:val="Hyperlink"/>
                <w:noProof/>
              </w:rPr>
              <w:fldChar w:fldCharType="separate"/>
            </w:r>
            <w:r w:rsidRPr="007E1123">
              <w:rPr>
                <w:rStyle w:val="Hyperlink"/>
                <w:noProof/>
              </w:rPr>
              <w:t>e.g. Tables</w:t>
            </w:r>
            <w:r>
              <w:rPr>
                <w:noProof/>
                <w:webHidden/>
              </w:rPr>
              <w:tab/>
            </w:r>
            <w:r>
              <w:rPr>
                <w:noProof/>
                <w:webHidden/>
              </w:rPr>
              <w:fldChar w:fldCharType="begin"/>
            </w:r>
            <w:r>
              <w:rPr>
                <w:noProof/>
                <w:webHidden/>
              </w:rPr>
              <w:instrText xml:space="preserve"> PAGEREF _Toc149076292 \h </w:instrText>
            </w:r>
          </w:ins>
          <w:r>
            <w:rPr>
              <w:noProof/>
              <w:webHidden/>
            </w:rPr>
          </w:r>
          <w:r>
            <w:rPr>
              <w:noProof/>
              <w:webHidden/>
            </w:rPr>
            <w:fldChar w:fldCharType="separate"/>
          </w:r>
          <w:ins w:author="Author" w:id="46">
            <w:r>
              <w:rPr>
                <w:noProof/>
                <w:webHidden/>
              </w:rPr>
              <w:t>8</w:t>
            </w:r>
            <w:r>
              <w:rPr>
                <w:noProof/>
                <w:webHidden/>
              </w:rPr>
              <w:fldChar w:fldCharType="end"/>
            </w:r>
            <w:r w:rsidRPr="007E1123">
              <w:rPr>
                <w:rStyle w:val="Hyperlink"/>
                <w:noProof/>
              </w:rPr>
              <w:fldChar w:fldCharType="end"/>
            </w:r>
          </w:ins>
        </w:p>
        <w:p w:rsidR="00FF209E" w:rsidRDefault="00FF209E" w14:paraId="4F3E7BDF" w14:textId="1910B1FE">
          <w:pPr>
            <w:pStyle w:val="TOC2"/>
            <w:tabs>
              <w:tab w:val="right" w:leader="dot" w:pos="9350"/>
            </w:tabs>
            <w:rPr>
              <w:ins w:author="Author" w:id="47"/>
              <w:noProof/>
              <w:color w:val="auto"/>
              <w:kern w:val="2"/>
              <w:szCs w:val="22"/>
              <w:lang w:val="en-SG" w:eastAsia="zh-CN"/>
              <w14:ligatures w14:val="standardContextual"/>
            </w:rPr>
          </w:pPr>
          <w:ins w:author="Author" w:id="48">
            <w:r w:rsidRPr="007E1123">
              <w:rPr>
                <w:rStyle w:val="Hyperlink"/>
                <w:noProof/>
              </w:rPr>
              <w:fldChar w:fldCharType="begin"/>
            </w:r>
            <w:r w:rsidRPr="007E1123">
              <w:rPr>
                <w:rStyle w:val="Hyperlink"/>
                <w:noProof/>
              </w:rPr>
              <w:instrText xml:space="preserve"> </w:instrText>
            </w:r>
            <w:r>
              <w:rPr>
                <w:noProof/>
              </w:rPr>
              <w:instrText>HYPERLINK \l "_Toc149076293"</w:instrText>
            </w:r>
            <w:r w:rsidRPr="007E1123">
              <w:rPr>
                <w:rStyle w:val="Hyperlink"/>
                <w:noProof/>
              </w:rPr>
              <w:instrText xml:space="preserve"> </w:instrText>
            </w:r>
            <w:r w:rsidRPr="007E1123">
              <w:rPr>
                <w:rStyle w:val="Hyperlink"/>
                <w:noProof/>
              </w:rPr>
            </w:r>
            <w:r w:rsidRPr="007E1123">
              <w:rPr>
                <w:rStyle w:val="Hyperlink"/>
                <w:noProof/>
              </w:rPr>
              <w:fldChar w:fldCharType="separate"/>
            </w:r>
            <w:r w:rsidRPr="007E1123">
              <w:rPr>
                <w:rStyle w:val="Hyperlink"/>
                <w:noProof/>
              </w:rPr>
              <w:t>e.g. Back testing</w:t>
            </w:r>
            <w:r>
              <w:rPr>
                <w:noProof/>
                <w:webHidden/>
              </w:rPr>
              <w:tab/>
            </w:r>
            <w:r>
              <w:rPr>
                <w:noProof/>
                <w:webHidden/>
              </w:rPr>
              <w:fldChar w:fldCharType="begin"/>
            </w:r>
            <w:r>
              <w:rPr>
                <w:noProof/>
                <w:webHidden/>
              </w:rPr>
              <w:instrText xml:space="preserve"> PAGEREF _Toc149076293 \h </w:instrText>
            </w:r>
          </w:ins>
          <w:r>
            <w:rPr>
              <w:noProof/>
              <w:webHidden/>
            </w:rPr>
          </w:r>
          <w:r>
            <w:rPr>
              <w:noProof/>
              <w:webHidden/>
            </w:rPr>
            <w:fldChar w:fldCharType="separate"/>
          </w:r>
          <w:ins w:author="Author" w:id="49">
            <w:r>
              <w:rPr>
                <w:noProof/>
                <w:webHidden/>
              </w:rPr>
              <w:t>8</w:t>
            </w:r>
            <w:r>
              <w:rPr>
                <w:noProof/>
                <w:webHidden/>
              </w:rPr>
              <w:fldChar w:fldCharType="end"/>
            </w:r>
            <w:r w:rsidRPr="007E1123">
              <w:rPr>
                <w:rStyle w:val="Hyperlink"/>
                <w:noProof/>
              </w:rPr>
              <w:fldChar w:fldCharType="end"/>
            </w:r>
          </w:ins>
        </w:p>
        <w:p w:rsidR="00FF209E" w:rsidP="00B15624" w:rsidRDefault="00FF209E" w14:paraId="2B22EDC8" w14:textId="65DE3BC0">
          <w:pPr>
            <w:pStyle w:val="TOC1"/>
            <w:rPr>
              <w:ins w:author="Author" w:id="50"/>
              <w:noProof/>
              <w:color w:val="auto"/>
              <w:kern w:val="2"/>
              <w:szCs w:val="22"/>
              <w:lang w:val="en-SG" w:eastAsia="zh-CN"/>
              <w14:ligatures w14:val="standardContextual"/>
            </w:rPr>
          </w:pPr>
          <w:ins w:author="Author" w:id="51">
            <w:r w:rsidRPr="007E1123">
              <w:rPr>
                <w:rStyle w:val="Hyperlink"/>
                <w:noProof/>
              </w:rPr>
              <w:fldChar w:fldCharType="begin"/>
            </w:r>
            <w:r w:rsidRPr="007E1123">
              <w:rPr>
                <w:rStyle w:val="Hyperlink"/>
                <w:noProof/>
              </w:rPr>
              <w:instrText xml:space="preserve"> </w:instrText>
            </w:r>
            <w:r>
              <w:rPr>
                <w:noProof/>
              </w:rPr>
              <w:instrText>HYPERLINK \l "_Toc149076294"</w:instrText>
            </w:r>
            <w:r w:rsidRPr="007E1123">
              <w:rPr>
                <w:rStyle w:val="Hyperlink"/>
                <w:noProof/>
              </w:rPr>
              <w:instrText xml:space="preserve"> </w:instrText>
            </w:r>
            <w:r w:rsidRPr="007E1123">
              <w:rPr>
                <w:rStyle w:val="Hyperlink"/>
                <w:noProof/>
              </w:rPr>
            </w:r>
            <w:r w:rsidRPr="007E1123">
              <w:rPr>
                <w:rStyle w:val="Hyperlink"/>
                <w:noProof/>
              </w:rPr>
              <w:fldChar w:fldCharType="separate"/>
            </w:r>
            <w:r w:rsidRPr="007E1123">
              <w:rPr>
                <w:rStyle w:val="Hyperlink"/>
                <w:noProof/>
              </w:rPr>
              <w:t>Discussion @Xia Tian</w:t>
            </w:r>
            <w:r>
              <w:rPr>
                <w:noProof/>
                <w:webHidden/>
              </w:rPr>
              <w:tab/>
            </w:r>
            <w:r>
              <w:rPr>
                <w:noProof/>
                <w:webHidden/>
              </w:rPr>
              <w:fldChar w:fldCharType="begin"/>
            </w:r>
            <w:r>
              <w:rPr>
                <w:noProof/>
                <w:webHidden/>
              </w:rPr>
              <w:instrText xml:space="preserve"> PAGEREF _Toc149076294 \h </w:instrText>
            </w:r>
          </w:ins>
          <w:r>
            <w:rPr>
              <w:noProof/>
              <w:webHidden/>
            </w:rPr>
          </w:r>
          <w:r>
            <w:rPr>
              <w:noProof/>
              <w:webHidden/>
            </w:rPr>
            <w:fldChar w:fldCharType="separate"/>
          </w:r>
          <w:ins w:author="Author" w:id="52">
            <w:r>
              <w:rPr>
                <w:noProof/>
                <w:webHidden/>
              </w:rPr>
              <w:t>9</w:t>
            </w:r>
            <w:r>
              <w:rPr>
                <w:noProof/>
                <w:webHidden/>
              </w:rPr>
              <w:fldChar w:fldCharType="end"/>
            </w:r>
            <w:r w:rsidRPr="007E1123">
              <w:rPr>
                <w:rStyle w:val="Hyperlink"/>
                <w:noProof/>
              </w:rPr>
              <w:fldChar w:fldCharType="end"/>
            </w:r>
          </w:ins>
        </w:p>
        <w:p w:rsidR="00FF209E" w:rsidRDefault="00FF209E" w14:paraId="7608EE57" w14:textId="73D04804">
          <w:pPr>
            <w:pStyle w:val="TOC2"/>
            <w:tabs>
              <w:tab w:val="right" w:leader="dot" w:pos="9350"/>
            </w:tabs>
            <w:rPr>
              <w:ins w:author="Author" w:id="53"/>
              <w:noProof/>
              <w:color w:val="auto"/>
              <w:kern w:val="2"/>
              <w:szCs w:val="22"/>
              <w:lang w:val="en-SG" w:eastAsia="zh-CN"/>
              <w14:ligatures w14:val="standardContextual"/>
            </w:rPr>
          </w:pPr>
          <w:ins w:author="Author" w:id="54">
            <w:r w:rsidRPr="007E1123">
              <w:rPr>
                <w:rStyle w:val="Hyperlink"/>
                <w:noProof/>
              </w:rPr>
              <w:fldChar w:fldCharType="begin"/>
            </w:r>
            <w:r w:rsidRPr="007E1123">
              <w:rPr>
                <w:rStyle w:val="Hyperlink"/>
                <w:noProof/>
              </w:rPr>
              <w:instrText xml:space="preserve"> </w:instrText>
            </w:r>
            <w:r>
              <w:rPr>
                <w:noProof/>
              </w:rPr>
              <w:instrText>HYPERLINK \l "_Toc149076295"</w:instrText>
            </w:r>
            <w:r w:rsidRPr="007E1123">
              <w:rPr>
                <w:rStyle w:val="Hyperlink"/>
                <w:noProof/>
              </w:rPr>
              <w:instrText xml:space="preserve"> </w:instrText>
            </w:r>
            <w:r w:rsidRPr="007E1123">
              <w:rPr>
                <w:rStyle w:val="Hyperlink"/>
                <w:noProof/>
              </w:rPr>
            </w:r>
            <w:r w:rsidRPr="007E1123">
              <w:rPr>
                <w:rStyle w:val="Hyperlink"/>
                <w:noProof/>
              </w:rPr>
              <w:fldChar w:fldCharType="separate"/>
            </w:r>
            <w:r w:rsidRPr="007E1123">
              <w:rPr>
                <w:rStyle w:val="Hyperlink"/>
                <w:noProof/>
              </w:rPr>
              <w:t>e.g. Assumptions &amp; Limitations</w:t>
            </w:r>
            <w:r>
              <w:rPr>
                <w:noProof/>
                <w:webHidden/>
              </w:rPr>
              <w:tab/>
            </w:r>
            <w:r>
              <w:rPr>
                <w:noProof/>
                <w:webHidden/>
              </w:rPr>
              <w:fldChar w:fldCharType="begin"/>
            </w:r>
            <w:r>
              <w:rPr>
                <w:noProof/>
                <w:webHidden/>
              </w:rPr>
              <w:instrText xml:space="preserve"> PAGEREF _Toc149076295 \h </w:instrText>
            </w:r>
          </w:ins>
          <w:r>
            <w:rPr>
              <w:noProof/>
              <w:webHidden/>
            </w:rPr>
          </w:r>
          <w:r>
            <w:rPr>
              <w:noProof/>
              <w:webHidden/>
            </w:rPr>
            <w:fldChar w:fldCharType="separate"/>
          </w:r>
          <w:ins w:author="Author" w:id="55">
            <w:r>
              <w:rPr>
                <w:noProof/>
                <w:webHidden/>
              </w:rPr>
              <w:t>9</w:t>
            </w:r>
            <w:r>
              <w:rPr>
                <w:noProof/>
                <w:webHidden/>
              </w:rPr>
              <w:fldChar w:fldCharType="end"/>
            </w:r>
            <w:r w:rsidRPr="007E1123">
              <w:rPr>
                <w:rStyle w:val="Hyperlink"/>
                <w:noProof/>
              </w:rPr>
              <w:fldChar w:fldCharType="end"/>
            </w:r>
          </w:ins>
        </w:p>
        <w:p w:rsidR="00FF209E" w:rsidP="00B15624" w:rsidRDefault="00FF209E" w14:paraId="4FAC73E5" w14:textId="0743CE7E">
          <w:pPr>
            <w:pStyle w:val="TOC1"/>
            <w:rPr>
              <w:ins w:author="Author" w:id="56"/>
              <w:noProof/>
              <w:color w:val="auto"/>
              <w:kern w:val="2"/>
              <w:szCs w:val="22"/>
              <w:lang w:val="en-SG" w:eastAsia="zh-CN"/>
              <w14:ligatures w14:val="standardContextual"/>
            </w:rPr>
          </w:pPr>
          <w:ins w:author="Author" w:id="57">
            <w:r w:rsidRPr="007E1123">
              <w:rPr>
                <w:rStyle w:val="Hyperlink"/>
                <w:noProof/>
              </w:rPr>
              <w:fldChar w:fldCharType="begin"/>
            </w:r>
            <w:r w:rsidRPr="007E1123">
              <w:rPr>
                <w:rStyle w:val="Hyperlink"/>
                <w:noProof/>
              </w:rPr>
              <w:instrText xml:space="preserve"> </w:instrText>
            </w:r>
            <w:r>
              <w:rPr>
                <w:noProof/>
              </w:rPr>
              <w:instrText>HYPERLINK \l "_Toc149076296"</w:instrText>
            </w:r>
            <w:r w:rsidRPr="007E1123">
              <w:rPr>
                <w:rStyle w:val="Hyperlink"/>
                <w:noProof/>
              </w:rPr>
              <w:instrText xml:space="preserve"> </w:instrText>
            </w:r>
            <w:r w:rsidRPr="007E1123">
              <w:rPr>
                <w:rStyle w:val="Hyperlink"/>
                <w:noProof/>
              </w:rPr>
            </w:r>
            <w:r w:rsidRPr="007E1123">
              <w:rPr>
                <w:rStyle w:val="Hyperlink"/>
                <w:noProof/>
              </w:rPr>
              <w:fldChar w:fldCharType="separate"/>
            </w:r>
            <w:r w:rsidRPr="007E1123">
              <w:rPr>
                <w:rStyle w:val="Hyperlink"/>
                <w:noProof/>
              </w:rPr>
              <w:t>References &amp; Annex</w:t>
            </w:r>
            <w:r>
              <w:rPr>
                <w:noProof/>
                <w:webHidden/>
              </w:rPr>
              <w:tab/>
            </w:r>
            <w:r>
              <w:rPr>
                <w:noProof/>
                <w:webHidden/>
              </w:rPr>
              <w:fldChar w:fldCharType="begin"/>
            </w:r>
            <w:r>
              <w:rPr>
                <w:noProof/>
                <w:webHidden/>
              </w:rPr>
              <w:instrText xml:space="preserve"> PAGEREF _Toc149076296 \h </w:instrText>
            </w:r>
          </w:ins>
          <w:r>
            <w:rPr>
              <w:noProof/>
              <w:webHidden/>
            </w:rPr>
          </w:r>
          <w:r>
            <w:rPr>
              <w:noProof/>
              <w:webHidden/>
            </w:rPr>
            <w:fldChar w:fldCharType="separate"/>
          </w:r>
          <w:ins w:author="Author" w:id="58">
            <w:r>
              <w:rPr>
                <w:noProof/>
                <w:webHidden/>
              </w:rPr>
              <w:t>10</w:t>
            </w:r>
            <w:r>
              <w:rPr>
                <w:noProof/>
                <w:webHidden/>
              </w:rPr>
              <w:fldChar w:fldCharType="end"/>
            </w:r>
            <w:r w:rsidRPr="007E1123">
              <w:rPr>
                <w:rStyle w:val="Hyperlink"/>
                <w:noProof/>
              </w:rPr>
              <w:fldChar w:fldCharType="end"/>
            </w:r>
          </w:ins>
        </w:p>
        <w:p w:rsidR="00C5122F" w:rsidDel="00FF209E" w:rsidRDefault="00C5122F" w14:paraId="67BD6B31" w14:textId="25E6EE70">
          <w:pPr>
            <w:pStyle w:val="TOC1"/>
            <w:rPr>
              <w:del w:author="Author" w:id="59"/>
              <w:noProof/>
              <w:color w:val="auto"/>
              <w:kern w:val="2"/>
              <w:szCs w:val="22"/>
              <w:lang w:val="en-SG" w:eastAsia="zh-CN"/>
              <w14:ligatures w14:val="standardContextual"/>
            </w:rPr>
          </w:pPr>
          <w:del w:author="Author" w:id="60">
            <w:r w:rsidRPr="00FF209E" w:rsidDel="00FF209E">
              <w:rPr>
                <w:noProof/>
                <w:rPrChange w:author="Author" w:id="61">
                  <w:rPr>
                    <w:rStyle w:val="Hyperlink"/>
                    <w:noProof/>
                  </w:rPr>
                </w:rPrChange>
              </w:rPr>
              <w:delText>Alpha Generation using Ichimoku, CCI, TP, TS and SSB</w:delText>
            </w:r>
            <w:r w:rsidDel="00FF209E">
              <w:rPr>
                <w:noProof/>
                <w:webHidden/>
              </w:rPr>
              <w:tab/>
            </w:r>
            <w:r w:rsidDel="00FF209E">
              <w:rPr>
                <w:noProof/>
                <w:webHidden/>
              </w:rPr>
              <w:delText>3</w:delText>
            </w:r>
          </w:del>
        </w:p>
        <w:p w:rsidR="00C5122F" w:rsidDel="00FF209E" w:rsidRDefault="00C5122F" w14:paraId="68C61B6E" w14:textId="0FBC0F2F">
          <w:pPr>
            <w:pStyle w:val="TOC2"/>
            <w:tabs>
              <w:tab w:val="right" w:leader="dot" w:pos="9350"/>
            </w:tabs>
            <w:rPr>
              <w:del w:author="Author" w:id="62"/>
              <w:noProof/>
              <w:color w:val="auto"/>
              <w:kern w:val="2"/>
              <w:szCs w:val="22"/>
              <w:lang w:val="en-SG" w:eastAsia="zh-CN"/>
              <w14:ligatures w14:val="standardContextual"/>
            </w:rPr>
          </w:pPr>
          <w:del w:author="Author" w:id="63">
            <w:r w:rsidRPr="00FF209E" w:rsidDel="00FF209E">
              <w:rPr>
                <w:noProof/>
                <w:rPrChange w:author="Author" w:id="64">
                  <w:rPr>
                    <w:rStyle w:val="Hyperlink"/>
                    <w:noProof/>
                  </w:rPr>
                </w:rPrChange>
              </w:rPr>
              <w:delText>Momentum Strategy</w:delText>
            </w:r>
            <w:r w:rsidDel="00FF209E">
              <w:rPr>
                <w:noProof/>
                <w:webHidden/>
              </w:rPr>
              <w:tab/>
            </w:r>
            <w:r w:rsidDel="00FF209E">
              <w:rPr>
                <w:noProof/>
                <w:webHidden/>
              </w:rPr>
              <w:delText>3</w:delText>
            </w:r>
          </w:del>
        </w:p>
        <w:p w:rsidR="00C5122F" w:rsidDel="00FF209E" w:rsidRDefault="00C5122F" w14:paraId="13172E18" w14:textId="27320326">
          <w:pPr>
            <w:pStyle w:val="TOC2"/>
            <w:tabs>
              <w:tab w:val="right" w:leader="dot" w:pos="9350"/>
            </w:tabs>
            <w:rPr>
              <w:del w:author="Author" w:id="65"/>
              <w:noProof/>
              <w:color w:val="auto"/>
              <w:kern w:val="2"/>
              <w:szCs w:val="22"/>
              <w:lang w:val="en-SG" w:eastAsia="zh-CN"/>
              <w14:ligatures w14:val="standardContextual"/>
            </w:rPr>
          </w:pPr>
          <w:del w:author="Author" w:id="66">
            <w:r w:rsidRPr="00FF209E" w:rsidDel="00FF209E">
              <w:rPr>
                <w:noProof/>
                <w:rPrChange w:author="Author" w:id="67">
                  <w:rPr>
                    <w:rStyle w:val="Hyperlink"/>
                    <w:noProof/>
                  </w:rPr>
                </w:rPrChange>
              </w:rPr>
              <w:delText>Mean Reversion Strategy</w:delText>
            </w:r>
            <w:r w:rsidDel="00FF209E">
              <w:rPr>
                <w:noProof/>
                <w:webHidden/>
              </w:rPr>
              <w:tab/>
            </w:r>
            <w:r w:rsidDel="00FF209E">
              <w:rPr>
                <w:noProof/>
                <w:webHidden/>
              </w:rPr>
              <w:delText>3</w:delText>
            </w:r>
          </w:del>
        </w:p>
        <w:p w:rsidR="00C5122F" w:rsidDel="00FF209E" w:rsidRDefault="00C5122F" w14:paraId="7B500E1B" w14:textId="10128F8E">
          <w:pPr>
            <w:pStyle w:val="TOC1"/>
            <w:rPr>
              <w:del w:author="Author" w:id="68"/>
              <w:noProof/>
              <w:color w:val="auto"/>
              <w:kern w:val="2"/>
              <w:szCs w:val="22"/>
              <w:lang w:val="en-SG" w:eastAsia="zh-CN"/>
              <w14:ligatures w14:val="standardContextual"/>
            </w:rPr>
          </w:pPr>
          <w:del w:author="Author" w:id="69">
            <w:r w:rsidRPr="00FF209E" w:rsidDel="00FF209E">
              <w:rPr>
                <w:noProof/>
                <w:rPrChange w:author="Author" w:id="70">
                  <w:rPr>
                    <w:rStyle w:val="Hyperlink"/>
                    <w:noProof/>
                  </w:rPr>
                </w:rPrChange>
              </w:rPr>
              <w:delText>Methodology</w:delText>
            </w:r>
            <w:r w:rsidDel="00FF209E">
              <w:rPr>
                <w:noProof/>
                <w:webHidden/>
              </w:rPr>
              <w:tab/>
            </w:r>
            <w:r w:rsidDel="00FF209E">
              <w:rPr>
                <w:noProof/>
                <w:webHidden/>
              </w:rPr>
              <w:delText>5</w:delText>
            </w:r>
          </w:del>
        </w:p>
        <w:p w:rsidR="00C5122F" w:rsidDel="00FF209E" w:rsidRDefault="00C5122F" w14:paraId="493A1546" w14:textId="7EDC329B">
          <w:pPr>
            <w:pStyle w:val="TOC2"/>
            <w:tabs>
              <w:tab w:val="right" w:leader="dot" w:pos="9350"/>
            </w:tabs>
            <w:rPr>
              <w:del w:author="Author" w:id="71"/>
              <w:noProof/>
              <w:color w:val="auto"/>
              <w:kern w:val="2"/>
              <w:szCs w:val="22"/>
              <w:lang w:val="en-SG" w:eastAsia="zh-CN"/>
              <w14:ligatures w14:val="standardContextual"/>
            </w:rPr>
          </w:pPr>
          <w:del w:author="Author" w:id="72">
            <w:r w:rsidRPr="00FF209E" w:rsidDel="00FF209E">
              <w:rPr>
                <w:noProof/>
                <w:rPrChange w:author="Author" w:id="73">
                  <w:rPr>
                    <w:rStyle w:val="Hyperlink"/>
                    <w:noProof/>
                  </w:rPr>
                </w:rPrChange>
              </w:rPr>
              <w:delText>e.g. Market Selection</w:delText>
            </w:r>
            <w:r w:rsidDel="00FF209E">
              <w:rPr>
                <w:noProof/>
                <w:webHidden/>
              </w:rPr>
              <w:tab/>
            </w:r>
            <w:r w:rsidDel="00FF209E">
              <w:rPr>
                <w:noProof/>
                <w:webHidden/>
              </w:rPr>
              <w:delText>5</w:delText>
            </w:r>
          </w:del>
        </w:p>
        <w:p w:rsidR="00C5122F" w:rsidDel="00FF209E" w:rsidRDefault="00C5122F" w14:paraId="544EF4D2" w14:textId="4A5CE0E4">
          <w:pPr>
            <w:pStyle w:val="TOC2"/>
            <w:tabs>
              <w:tab w:val="right" w:leader="dot" w:pos="9350"/>
            </w:tabs>
            <w:rPr>
              <w:del w:author="Author" w:id="74"/>
              <w:noProof/>
              <w:color w:val="auto"/>
              <w:kern w:val="2"/>
              <w:szCs w:val="22"/>
              <w:lang w:val="en-SG" w:eastAsia="zh-CN"/>
              <w14:ligatures w14:val="standardContextual"/>
            </w:rPr>
          </w:pPr>
          <w:del w:author="Author" w:id="75">
            <w:r w:rsidRPr="00FF209E" w:rsidDel="00FF209E">
              <w:rPr>
                <w:noProof/>
                <w:rPrChange w:author="Author" w:id="76">
                  <w:rPr>
                    <w:rStyle w:val="Hyperlink"/>
                    <w:noProof/>
                  </w:rPr>
                </w:rPrChange>
              </w:rPr>
              <w:delText>e.g. Decomposition of Indicators</w:delText>
            </w:r>
            <w:r w:rsidDel="00FF209E">
              <w:rPr>
                <w:noProof/>
                <w:webHidden/>
              </w:rPr>
              <w:tab/>
            </w:r>
            <w:r w:rsidDel="00FF209E">
              <w:rPr>
                <w:noProof/>
                <w:webHidden/>
              </w:rPr>
              <w:delText>5</w:delText>
            </w:r>
          </w:del>
        </w:p>
        <w:p w:rsidR="00C5122F" w:rsidDel="00FF209E" w:rsidRDefault="00C5122F" w14:paraId="741306AF" w14:textId="5D1864DE">
          <w:pPr>
            <w:pStyle w:val="TOC2"/>
            <w:tabs>
              <w:tab w:val="right" w:leader="dot" w:pos="9350"/>
            </w:tabs>
            <w:rPr>
              <w:del w:author="Author" w:id="77"/>
              <w:noProof/>
              <w:color w:val="auto"/>
              <w:kern w:val="2"/>
              <w:szCs w:val="22"/>
              <w:lang w:val="en-SG" w:eastAsia="zh-CN"/>
              <w14:ligatures w14:val="standardContextual"/>
            </w:rPr>
          </w:pPr>
          <w:del w:author="Author" w:id="78">
            <w:r w:rsidRPr="00FF209E" w:rsidDel="00FF209E">
              <w:rPr>
                <w:noProof/>
                <w:rPrChange w:author="Author" w:id="79">
                  <w:rPr>
                    <w:rStyle w:val="Hyperlink"/>
                    <w:noProof/>
                  </w:rPr>
                </w:rPrChange>
              </w:rPr>
              <w:delText>e.g. Model selection and application</w:delText>
            </w:r>
            <w:r w:rsidDel="00FF209E">
              <w:rPr>
                <w:noProof/>
                <w:webHidden/>
              </w:rPr>
              <w:tab/>
            </w:r>
            <w:r w:rsidDel="00FF209E">
              <w:rPr>
                <w:noProof/>
                <w:webHidden/>
              </w:rPr>
              <w:delText>5</w:delText>
            </w:r>
          </w:del>
        </w:p>
        <w:p w:rsidR="00C5122F" w:rsidDel="00FF209E" w:rsidRDefault="00C5122F" w14:paraId="18F46515" w14:textId="2C3C98C2">
          <w:pPr>
            <w:pStyle w:val="TOC2"/>
            <w:tabs>
              <w:tab w:val="right" w:leader="dot" w:pos="9350"/>
            </w:tabs>
            <w:rPr>
              <w:del w:author="Author" w:id="80"/>
              <w:noProof/>
              <w:color w:val="auto"/>
              <w:kern w:val="2"/>
              <w:szCs w:val="22"/>
              <w:lang w:val="en-SG" w:eastAsia="zh-CN"/>
              <w14:ligatures w14:val="standardContextual"/>
            </w:rPr>
          </w:pPr>
          <w:del w:author="Author" w:id="81">
            <w:r w:rsidRPr="00FF209E" w:rsidDel="00FF209E">
              <w:rPr>
                <w:noProof/>
                <w:rPrChange w:author="Author" w:id="82">
                  <w:rPr>
                    <w:rStyle w:val="Hyperlink"/>
                    <w:noProof/>
                  </w:rPr>
                </w:rPrChange>
              </w:rPr>
              <w:delText>e.g. Python Code Extracts</w:delText>
            </w:r>
            <w:r w:rsidDel="00FF209E">
              <w:rPr>
                <w:noProof/>
                <w:webHidden/>
              </w:rPr>
              <w:tab/>
            </w:r>
            <w:r w:rsidDel="00FF209E">
              <w:rPr>
                <w:noProof/>
                <w:webHidden/>
              </w:rPr>
              <w:delText>5</w:delText>
            </w:r>
          </w:del>
        </w:p>
        <w:p w:rsidR="00C5122F" w:rsidDel="00FF209E" w:rsidRDefault="00C5122F" w14:paraId="72D693B1" w14:textId="436CF2CB">
          <w:pPr>
            <w:pStyle w:val="TOC1"/>
            <w:rPr>
              <w:del w:author="Author" w:id="83"/>
              <w:noProof/>
              <w:color w:val="auto"/>
              <w:kern w:val="2"/>
              <w:szCs w:val="22"/>
              <w:lang w:val="en-SG" w:eastAsia="zh-CN"/>
              <w14:ligatures w14:val="standardContextual"/>
            </w:rPr>
          </w:pPr>
          <w:del w:author="Author" w:id="84">
            <w:r w:rsidRPr="00FF209E" w:rsidDel="00FF209E">
              <w:rPr>
                <w:noProof/>
                <w:rPrChange w:author="Author" w:id="85">
                  <w:rPr>
                    <w:rStyle w:val="Hyperlink"/>
                    <w:noProof/>
                  </w:rPr>
                </w:rPrChange>
              </w:rPr>
              <w:delText>Results</w:delText>
            </w:r>
            <w:r w:rsidDel="00FF209E">
              <w:rPr>
                <w:noProof/>
                <w:webHidden/>
              </w:rPr>
              <w:tab/>
            </w:r>
            <w:r w:rsidDel="00FF209E">
              <w:rPr>
                <w:noProof/>
                <w:webHidden/>
              </w:rPr>
              <w:delText>6</w:delText>
            </w:r>
          </w:del>
        </w:p>
        <w:p w:rsidR="00C5122F" w:rsidDel="00FF209E" w:rsidRDefault="00C5122F" w14:paraId="2CECEEEE" w14:textId="74D144BB">
          <w:pPr>
            <w:pStyle w:val="TOC2"/>
            <w:tabs>
              <w:tab w:val="right" w:leader="dot" w:pos="9350"/>
            </w:tabs>
            <w:rPr>
              <w:del w:author="Author" w:id="86"/>
              <w:noProof/>
              <w:color w:val="auto"/>
              <w:kern w:val="2"/>
              <w:szCs w:val="22"/>
              <w:lang w:val="en-SG" w:eastAsia="zh-CN"/>
              <w14:ligatures w14:val="standardContextual"/>
            </w:rPr>
          </w:pPr>
          <w:del w:author="Author" w:id="87">
            <w:r w:rsidRPr="00FF209E" w:rsidDel="00FF209E">
              <w:rPr>
                <w:noProof/>
                <w:rPrChange w:author="Author" w:id="88">
                  <w:rPr>
                    <w:rStyle w:val="Hyperlink"/>
                    <w:noProof/>
                  </w:rPr>
                </w:rPrChange>
              </w:rPr>
              <w:delText>Hypothesis testing</w:delText>
            </w:r>
            <w:r w:rsidDel="00FF209E">
              <w:rPr>
                <w:noProof/>
                <w:webHidden/>
              </w:rPr>
              <w:tab/>
            </w:r>
            <w:r w:rsidDel="00FF209E">
              <w:rPr>
                <w:noProof/>
                <w:webHidden/>
              </w:rPr>
              <w:delText>6</w:delText>
            </w:r>
          </w:del>
        </w:p>
        <w:p w:rsidR="00C5122F" w:rsidDel="00FF209E" w:rsidRDefault="00C5122F" w14:paraId="1896DD3B" w14:textId="241AB470">
          <w:pPr>
            <w:pStyle w:val="TOC2"/>
            <w:tabs>
              <w:tab w:val="right" w:leader="dot" w:pos="9350"/>
            </w:tabs>
            <w:rPr>
              <w:del w:author="Author" w:id="89"/>
              <w:noProof/>
              <w:color w:val="auto"/>
              <w:kern w:val="2"/>
              <w:szCs w:val="22"/>
              <w:lang w:val="en-SG" w:eastAsia="zh-CN"/>
              <w14:ligatures w14:val="standardContextual"/>
            </w:rPr>
          </w:pPr>
          <w:del w:author="Author" w:id="90">
            <w:r w:rsidRPr="00FF209E" w:rsidDel="00FF209E">
              <w:rPr>
                <w:noProof/>
                <w:rPrChange w:author="Author" w:id="91">
                  <w:rPr>
                    <w:rStyle w:val="Hyperlink"/>
                    <w:noProof/>
                  </w:rPr>
                </w:rPrChange>
              </w:rPr>
              <w:delText>e.g. Diagrams</w:delText>
            </w:r>
            <w:r w:rsidDel="00FF209E">
              <w:rPr>
                <w:noProof/>
                <w:webHidden/>
              </w:rPr>
              <w:tab/>
            </w:r>
            <w:r w:rsidDel="00FF209E">
              <w:rPr>
                <w:noProof/>
                <w:webHidden/>
              </w:rPr>
              <w:delText>6</w:delText>
            </w:r>
          </w:del>
        </w:p>
        <w:p w:rsidR="00C5122F" w:rsidDel="00FF209E" w:rsidRDefault="00C5122F" w14:paraId="6EB1DFD2" w14:textId="6F7C89F4">
          <w:pPr>
            <w:pStyle w:val="TOC2"/>
            <w:tabs>
              <w:tab w:val="right" w:leader="dot" w:pos="9350"/>
            </w:tabs>
            <w:rPr>
              <w:del w:author="Author" w:id="92"/>
              <w:noProof/>
              <w:color w:val="auto"/>
              <w:kern w:val="2"/>
              <w:szCs w:val="22"/>
              <w:lang w:val="en-SG" w:eastAsia="zh-CN"/>
              <w14:ligatures w14:val="standardContextual"/>
            </w:rPr>
          </w:pPr>
          <w:del w:author="Author" w:id="93">
            <w:r w:rsidRPr="00FF209E" w:rsidDel="00FF209E">
              <w:rPr>
                <w:noProof/>
                <w:rPrChange w:author="Author" w:id="94">
                  <w:rPr>
                    <w:rStyle w:val="Hyperlink"/>
                    <w:noProof/>
                  </w:rPr>
                </w:rPrChange>
              </w:rPr>
              <w:delText>e.g. Tables</w:delText>
            </w:r>
            <w:r w:rsidDel="00FF209E">
              <w:rPr>
                <w:noProof/>
                <w:webHidden/>
              </w:rPr>
              <w:tab/>
            </w:r>
            <w:r w:rsidDel="00FF209E">
              <w:rPr>
                <w:noProof/>
                <w:webHidden/>
              </w:rPr>
              <w:delText>6</w:delText>
            </w:r>
          </w:del>
        </w:p>
        <w:p w:rsidR="00C5122F" w:rsidDel="00FF209E" w:rsidRDefault="00C5122F" w14:paraId="38E46EC1" w14:textId="570AA10B">
          <w:pPr>
            <w:pStyle w:val="TOC2"/>
            <w:tabs>
              <w:tab w:val="right" w:leader="dot" w:pos="9350"/>
            </w:tabs>
            <w:rPr>
              <w:del w:author="Author" w:id="95"/>
              <w:noProof/>
              <w:color w:val="auto"/>
              <w:kern w:val="2"/>
              <w:szCs w:val="22"/>
              <w:lang w:val="en-SG" w:eastAsia="zh-CN"/>
              <w14:ligatures w14:val="standardContextual"/>
            </w:rPr>
          </w:pPr>
          <w:del w:author="Author" w:id="96">
            <w:r w:rsidRPr="00FF209E" w:rsidDel="00FF209E">
              <w:rPr>
                <w:noProof/>
                <w:rPrChange w:author="Author" w:id="97">
                  <w:rPr>
                    <w:rStyle w:val="Hyperlink"/>
                    <w:noProof/>
                  </w:rPr>
                </w:rPrChange>
              </w:rPr>
              <w:delText>e.g. Back testing</w:delText>
            </w:r>
            <w:r w:rsidDel="00FF209E">
              <w:rPr>
                <w:noProof/>
                <w:webHidden/>
              </w:rPr>
              <w:tab/>
            </w:r>
            <w:r w:rsidDel="00FF209E">
              <w:rPr>
                <w:noProof/>
                <w:webHidden/>
              </w:rPr>
              <w:delText>6</w:delText>
            </w:r>
          </w:del>
        </w:p>
        <w:p w:rsidR="00C5122F" w:rsidDel="00FF209E" w:rsidRDefault="00C5122F" w14:paraId="2E79B882" w14:textId="6D2ACDD1">
          <w:pPr>
            <w:pStyle w:val="TOC1"/>
            <w:rPr>
              <w:del w:author="Author" w:id="98"/>
              <w:noProof/>
              <w:color w:val="auto"/>
              <w:kern w:val="2"/>
              <w:szCs w:val="22"/>
              <w:lang w:val="en-SG" w:eastAsia="zh-CN"/>
              <w14:ligatures w14:val="standardContextual"/>
            </w:rPr>
          </w:pPr>
          <w:del w:author="Author" w:id="99">
            <w:r w:rsidRPr="00FF209E" w:rsidDel="00FF209E">
              <w:rPr>
                <w:noProof/>
                <w:rPrChange w:author="Author" w:id="100">
                  <w:rPr>
                    <w:rStyle w:val="Hyperlink"/>
                    <w:noProof/>
                  </w:rPr>
                </w:rPrChange>
              </w:rPr>
              <w:delText>Discussion</w:delText>
            </w:r>
            <w:r w:rsidDel="00FF209E">
              <w:rPr>
                <w:noProof/>
                <w:webHidden/>
              </w:rPr>
              <w:tab/>
            </w:r>
            <w:r w:rsidDel="00FF209E">
              <w:rPr>
                <w:noProof/>
                <w:webHidden/>
              </w:rPr>
              <w:delText>7</w:delText>
            </w:r>
          </w:del>
        </w:p>
        <w:p w:rsidR="00C5122F" w:rsidDel="00FF209E" w:rsidRDefault="00C5122F" w14:paraId="0EA81744" w14:textId="2727AF8B">
          <w:pPr>
            <w:pStyle w:val="TOC2"/>
            <w:tabs>
              <w:tab w:val="right" w:leader="dot" w:pos="9350"/>
            </w:tabs>
            <w:rPr>
              <w:del w:author="Author" w:id="101"/>
              <w:noProof/>
              <w:color w:val="auto"/>
              <w:kern w:val="2"/>
              <w:szCs w:val="22"/>
              <w:lang w:val="en-SG" w:eastAsia="zh-CN"/>
              <w14:ligatures w14:val="standardContextual"/>
            </w:rPr>
          </w:pPr>
          <w:del w:author="Author" w:id="102">
            <w:r w:rsidRPr="00FF209E" w:rsidDel="00FF209E">
              <w:rPr>
                <w:noProof/>
                <w:rPrChange w:author="Author" w:id="103">
                  <w:rPr>
                    <w:rStyle w:val="Hyperlink"/>
                    <w:noProof/>
                  </w:rPr>
                </w:rPrChange>
              </w:rPr>
              <w:delText>e.g. Assumptions &amp; Limitations</w:delText>
            </w:r>
            <w:r w:rsidDel="00FF209E">
              <w:rPr>
                <w:noProof/>
                <w:webHidden/>
              </w:rPr>
              <w:tab/>
            </w:r>
            <w:r w:rsidDel="00FF209E">
              <w:rPr>
                <w:noProof/>
                <w:webHidden/>
              </w:rPr>
              <w:delText>7</w:delText>
            </w:r>
          </w:del>
        </w:p>
        <w:p w:rsidR="00C5122F" w:rsidDel="00FF209E" w:rsidRDefault="00C5122F" w14:paraId="61913C7B" w14:textId="40746FB1">
          <w:pPr>
            <w:pStyle w:val="TOC1"/>
            <w:rPr>
              <w:del w:author="Author" w:id="104"/>
              <w:noProof/>
              <w:color w:val="auto"/>
              <w:kern w:val="2"/>
              <w:szCs w:val="22"/>
              <w:lang w:val="en-SG" w:eastAsia="zh-CN"/>
              <w14:ligatures w14:val="standardContextual"/>
            </w:rPr>
          </w:pPr>
          <w:del w:author="Author" w:id="105">
            <w:r w:rsidRPr="00FF209E" w:rsidDel="00FF209E">
              <w:rPr>
                <w:noProof/>
                <w:rPrChange w:author="Author" w:id="106">
                  <w:rPr>
                    <w:rStyle w:val="Hyperlink"/>
                    <w:noProof/>
                  </w:rPr>
                </w:rPrChange>
              </w:rPr>
              <w:delText>References</w:delText>
            </w:r>
            <w:r w:rsidDel="00FF209E">
              <w:rPr>
                <w:noProof/>
                <w:webHidden/>
              </w:rPr>
              <w:tab/>
            </w:r>
            <w:r w:rsidDel="00FF209E">
              <w:rPr>
                <w:noProof/>
                <w:webHidden/>
              </w:rPr>
              <w:delText>8</w:delText>
            </w:r>
          </w:del>
        </w:p>
        <w:p w:rsidR="00D75F1F" w:rsidRDefault="00D75F1F" w14:paraId="3FC2072F" w14:textId="456474D0">
          <w:r>
            <w:rPr>
              <w:b/>
              <w:bCs/>
              <w:noProof/>
            </w:rPr>
            <w:fldChar w:fldCharType="end"/>
          </w:r>
        </w:p>
      </w:sdtContent>
    </w:sdt>
    <w:p w:rsidRPr="00D75F1F" w:rsidR="00D75F1F" w:rsidP="00D75F1F" w:rsidRDefault="00D75F1F" w14:paraId="5A75C7CC" w14:textId="566DFF27">
      <w:r>
        <w:br w:type="page"/>
      </w:r>
    </w:p>
    <w:p w:rsidRPr="00B863FB" w:rsidR="00A417C1" w:rsidP="00543B49" w:rsidRDefault="006500B6" w14:paraId="007C8361" w14:textId="4E72DDDA">
      <w:pPr>
        <w:pStyle w:val="SectionTitle"/>
      </w:pPr>
      <w:bookmarkStart w:name="_Toc149076278" w:id="107"/>
      <w:r w:rsidRPr="006500B6">
        <w:t xml:space="preserve">Alpha Generation using </w:t>
      </w:r>
      <w:proofErr w:type="spellStart"/>
      <w:r w:rsidRPr="006500B6">
        <w:t>Ichimoku</w:t>
      </w:r>
      <w:proofErr w:type="spellEnd"/>
      <w:r w:rsidRPr="006500B6">
        <w:t>, CCI, TP, TS and SSB</w:t>
      </w:r>
      <w:r w:rsidR="002645E8">
        <w:t xml:space="preserve"> @</w:t>
      </w:r>
      <w:r w:rsidR="00FF0DE7">
        <w:t>Haotong</w:t>
      </w:r>
      <w:bookmarkEnd w:id="107"/>
    </w:p>
    <w:p w:rsidR="00A417C1" w:rsidP="002C79E6" w:rsidRDefault="00F16E65" w14:paraId="43C8C986" w14:textId="044C5201">
      <w:pPr>
        <w:rPr>
          <w:ins w:author="Author" w:id="108"/>
        </w:rPr>
      </w:pPr>
      <w:r w:rsidRPr="002D531E">
        <w:t xml:space="preserve">The theme we have chosen is alpha generation, which means generating excess returns, and our goal is to build a strategy where stocks generate returns </w:t>
      </w:r>
      <w:commentRangeStart w:id="109"/>
      <w:r w:rsidRPr="002D531E">
        <w:t>above our benchmark, which is the CAPM model</w:t>
      </w:r>
      <w:commentRangeEnd w:id="109"/>
      <w:r w:rsidR="00EC7668">
        <w:rPr>
          <w:rStyle w:val="CommentReference"/>
        </w:rPr>
        <w:commentReference w:id="109"/>
      </w:r>
      <w:r w:rsidRPr="002D531E">
        <w:t>. Our modeling is based on momentum and mean</w:t>
      </w:r>
      <w:r>
        <w:t>-</w:t>
      </w:r>
      <w:r w:rsidRPr="002D531E">
        <w:t>reversion strategies.</w:t>
      </w:r>
    </w:p>
    <w:p w:rsidR="006B7F69" w:rsidP="006B7F69" w:rsidRDefault="006B7F69" w14:paraId="250625C6" w14:textId="55DA34A6">
      <w:pPr>
        <w:pStyle w:val="Heading2"/>
        <w:rPr>
          <w:ins w:author="Author" w:id="110"/>
        </w:rPr>
      </w:pPr>
      <w:ins w:author="Author" w:id="111">
        <w:del w:author="Author" w:id="112">
          <w:r w:rsidDel="00897A22">
            <w:delText>Indicators</w:delText>
          </w:r>
        </w:del>
        <w:bookmarkStart w:name="_Toc149076279" w:id="113"/>
        <w:r w:rsidR="00897A22">
          <w:t>Motivation</w:t>
        </w:r>
        <w:bookmarkEnd w:id="113"/>
      </w:ins>
    </w:p>
    <w:p w:rsidRPr="00A53632" w:rsidR="00A53632" w:rsidP="00A53632" w:rsidRDefault="00AA216D" w14:paraId="345C8A8C" w14:textId="1124148D">
      <w:ins w:author="Author" w:id="114">
        <w:r>
          <w:t>(briefly explain why technical indicators are chosen)</w:t>
        </w:r>
      </w:ins>
    </w:p>
    <w:p w:rsidR="00A6111B" w:rsidDel="0058038D" w:rsidP="006B7F69" w:rsidRDefault="00A6111B" w14:paraId="69B964D9" w14:textId="6B99A15F">
      <w:pPr>
        <w:pStyle w:val="Heading3"/>
        <w:rPr>
          <w:del w:author="Author" w:id="115"/>
        </w:rPr>
        <w:pPrChange w:author="Author" w:id="116">
          <w:pPr>
            <w:pStyle w:val="Heading2"/>
          </w:pPr>
        </w:pPrChange>
      </w:pPr>
      <w:bookmarkStart w:name="_Toc149039635" w:id="117"/>
      <w:del w:author="Author" w:id="118">
        <w:r w:rsidDel="0058038D">
          <w:delText>Momentum Strategy</w:delText>
        </w:r>
        <w:bookmarkEnd w:id="117"/>
      </w:del>
    </w:p>
    <w:p w:rsidR="00A6111B" w:rsidDel="0058038D" w:rsidP="00A6111B" w:rsidRDefault="00A6111B" w14:paraId="085EC076" w14:textId="3AFD81A9">
      <w:pPr>
        <w:rPr>
          <w:del w:author="Author" w:id="119"/>
        </w:rPr>
      </w:pPr>
      <w:del w:author="Author" w:id="120">
        <w:r w:rsidRPr="002D531E" w:rsidDel="0058038D">
          <w:delText xml:space="preserve">The core of the momentum strategy is based on historical data analysis, and we believe that stocks that have performed well in the past will continue to move upward in the future, while those that have performed mediocrely in the past are unlikely to do so in the future. </w:delText>
        </w:r>
      </w:del>
    </w:p>
    <w:p w:rsidR="004D2343" w:rsidDel="0058038D" w:rsidP="00A6111B" w:rsidRDefault="00A6111B" w14:paraId="36BE5C2E" w14:textId="6DE07C39">
      <w:pPr>
        <w:rPr>
          <w:ins w:author="Author" w:id="121"/>
          <w:del w:author="Author" w:id="122"/>
        </w:rPr>
      </w:pPr>
      <w:del w:author="Author" w:id="123">
        <w:r w:rsidDel="0058038D">
          <w:delText>T</w:delText>
        </w:r>
        <w:r w:rsidRPr="00980531" w:rsidDel="0058038D">
          <w:delText xml:space="preserve">he </w:delText>
        </w:r>
        <w:r w:rsidDel="0058038D">
          <w:delText xml:space="preserve">selected </w:delText>
        </w:r>
        <w:r w:rsidRPr="00980531" w:rsidDel="0058038D">
          <w:delText xml:space="preserve">momentum strategy </w:delText>
        </w:r>
        <w:r w:rsidDel="0058038D">
          <w:delText>indicators</w:delText>
        </w:r>
        <w:r w:rsidRPr="00980531" w:rsidDel="0058038D">
          <w:delText xml:space="preserve"> are CCI and </w:delText>
        </w:r>
        <w:r w:rsidDel="0058038D">
          <w:delText>I</w:delText>
        </w:r>
        <w:r w:rsidRPr="00980531" w:rsidDel="0058038D">
          <w:delText>ch</w:delText>
        </w:r>
      </w:del>
      <w:ins w:author="Author" w:id="124">
        <w:del w:author="Author" w:id="125">
          <w:r w:rsidDel="0058038D" w:rsidR="001D5880">
            <w:delText>i</w:delText>
          </w:r>
        </w:del>
      </w:ins>
      <w:del w:author="Author" w:id="126">
        <w:r w:rsidRPr="00980531" w:rsidDel="0058038D">
          <w:delText>moku</w:delText>
        </w:r>
      </w:del>
      <w:ins w:author="Author" w:id="127">
        <w:del w:author="Author" w:id="128">
          <w:r w:rsidDel="0058038D" w:rsidR="00FA3F06">
            <w:delText xml:space="preserve"> (SSA and SSB)</w:delText>
          </w:r>
        </w:del>
      </w:ins>
      <w:del w:author="Author" w:id="129">
        <w:r w:rsidRPr="00980531" w:rsidDel="0058038D">
          <w:delText>. CCI is used to measure the deviation of the price from its statistical mean and is usually considered as an overbought or oversold condition when the CCI value is above +100 or below -100. This can be used as a trading signal in a momentum trading strategy. When the CCI is above +100, it may suggest that prices are overbought and selling may be considered. When the CCI is below -100, it may suggest that prices are oversold and one may consider buying.</w:delText>
        </w:r>
      </w:del>
      <w:ins w:author="Author" w:id="130">
        <w:del w:author="Author" w:id="131">
          <w:r w:rsidDel="0058038D" w:rsidR="00AC07B5">
            <w:delText xml:space="preserve"> </w:delText>
          </w:r>
        </w:del>
      </w:ins>
    </w:p>
    <w:p w:rsidR="00A6111B" w:rsidDel="0058038D" w:rsidP="00A6111B" w:rsidRDefault="00A6111B" w14:paraId="360A2A5C" w14:textId="5F3BDB7B">
      <w:pPr>
        <w:rPr>
          <w:del w:author="Author" w:id="132"/>
          <w:rFonts w:hint="eastAsia"/>
          <w:lang w:eastAsia="zh-CN"/>
        </w:rPr>
      </w:pPr>
      <w:del w:author="Author" w:id="133">
        <w:r w:rsidRPr="00980531" w:rsidDel="0058038D">
          <w:delText>The Ichimoku Cloud consists of several components such as the Cloud (Kumo), the Conversion Line (Tenkan Sen), and the Baseline (Kijun Sen). These components can be used to confirm the direction of a price trend. The color and position of the cloud relative to the price chart provides information on the direction of the trend.</w:delText>
        </w:r>
      </w:del>
      <w:ins w:author="Author" w:id="134">
        <w:del w:author="Author" w:id="135">
          <w:r w:rsidDel="0058038D" w:rsidR="00B554E9">
            <w:delText xml:space="preserve"> </w:delText>
          </w:r>
        </w:del>
      </w:ins>
    </w:p>
    <w:p w:rsidR="00A6111B" w:rsidDel="0058038D" w:rsidP="00D071C8" w:rsidRDefault="00A6111B" w14:paraId="3F07EDCE" w14:textId="28CA1A20">
      <w:pPr>
        <w:pStyle w:val="Heading3"/>
        <w:rPr>
          <w:del w:author="Author" w:id="136"/>
        </w:rPr>
        <w:pPrChange w:author="Author" w:id="137">
          <w:pPr>
            <w:pStyle w:val="Heading2"/>
          </w:pPr>
        </w:pPrChange>
      </w:pPr>
      <w:bookmarkStart w:name="_Toc149039636" w:id="138"/>
      <w:del w:author="Author" w:id="139">
        <w:r w:rsidDel="0058038D">
          <w:delText>Mean Reversion Strategy</w:delText>
        </w:r>
        <w:bookmarkEnd w:id="138"/>
      </w:del>
    </w:p>
    <w:p w:rsidR="00A6111B" w:rsidDel="0058038D" w:rsidP="00A6111B" w:rsidRDefault="00A6111B" w14:paraId="2E3ABE45" w14:textId="2111D7BB">
      <w:pPr>
        <w:rPr>
          <w:del w:author="Author" w:id="140"/>
        </w:rPr>
      </w:pPr>
      <w:del w:author="Author" w:id="141">
        <w:r w:rsidRPr="002D531E" w:rsidDel="0058038D">
          <w:delText>The mean reversion strategy takes a completely different stance than the momentum strategy, in that the mean reversion strategy believes that the price of a stock should always fluctuate around the mean, so if a stock has performed well in the past and is trending upwards, we mark it short because we believe that the price of their stock will go down in the future,</w:delText>
        </w:r>
        <w:r w:rsidDel="0058038D">
          <w:delText xml:space="preserve"> </w:delText>
        </w:r>
        <w:r w:rsidRPr="002D531E" w:rsidDel="0058038D">
          <w:delText>when the price of the stock is at a low point,</w:delText>
        </w:r>
        <w:r w:rsidDel="0058038D">
          <w:delText xml:space="preserve"> </w:delText>
        </w:r>
        <w:r w:rsidRPr="002D531E" w:rsidDel="0058038D">
          <w:delText>we should go long because we are convinced that it will rise to the neighborhood of the mean.</w:delText>
        </w:r>
        <w:r w:rsidDel="0058038D">
          <w:delText xml:space="preserve"> </w:delText>
        </w:r>
      </w:del>
    </w:p>
    <w:p w:rsidR="00A6111B" w:rsidDel="0058038D" w:rsidP="00A6111B" w:rsidRDefault="00A6111B" w14:paraId="1EA22D04" w14:textId="5C4424B5">
      <w:pPr>
        <w:rPr>
          <w:ins w:author="Author" w:id="142"/>
          <w:del w:author="Author" w:id="143"/>
        </w:rPr>
      </w:pPr>
      <w:del w:author="Author" w:id="144">
        <w:r w:rsidRPr="00FB75E7" w:rsidDel="0058038D">
          <w:delText>For the selection of indicators, the important thing to mention is the selection of indicators for the mean reversion strategy, we firstly selected several typical mean reversion indicators, (TP, SMA_TP, MD, CCI, TS, KS, SSA, SSB, LS, intercept) are our representative indicators. We selected TP,TS,SSB as our model indicators by performing OLS regression on these indicators, where TP (Typical Price - Typical Price): usually the average of the high, low and closing prices. In a mean reversion strategy, TP is often used to represent the "typical" price of an asset.TS (Time Series Analysis): Time Series Analysis is a methodology used to analyze time series data and can be used to examine historical trends and patterns in prices to determine if prices are deviating from their mean values.SSB (Singular Spectrum Analysis Back Projection): This is a methodology used to analyze time series data to determine if prices are deviating from their mean values. Spectrum Analysis Back Projection): SSB may be used to reduce the major cyclical components of time series data, thus helping to identify cyclical price movements. The main reason for choosing these three indicators is that they have the highest contribution to the final closing price (CLOSE) through statistical tests, and therefore were chosen.</w:delText>
        </w:r>
      </w:del>
    </w:p>
    <w:p w:rsidR="0092453C" w:rsidDel="00462DE9" w:rsidP="00BA619F" w:rsidRDefault="00BA619F" w14:paraId="226D48D9" w14:textId="6AEB139E">
      <w:pPr>
        <w:pStyle w:val="Heading2"/>
        <w:rPr>
          <w:del w:author="Author" w:id="145"/>
        </w:rPr>
        <w:pPrChange w:author="Author" w:id="146">
          <w:pPr/>
        </w:pPrChange>
      </w:pPr>
      <w:bookmarkStart w:name="_Toc149076280" w:id="147"/>
      <w:ins w:author="Author" w:id="148">
        <w:r>
          <w:t>Summary of the report</w:t>
        </w:r>
      </w:ins>
      <w:bookmarkEnd w:id="147"/>
    </w:p>
    <w:p w:rsidR="00A417C1" w:rsidDel="00BA619F" w:rsidP="00A6111B" w:rsidRDefault="00A6111B" w14:paraId="08E7F6BF" w14:textId="60533888">
      <w:pPr>
        <w:rPr>
          <w:ins w:author="Author" w:id="149"/>
          <w:del w:author="Author" w:id="150"/>
        </w:rPr>
      </w:pPr>
      <w:del w:author="Author" w:id="151">
        <w:r w:rsidRPr="007B3C2B" w:rsidDel="00BA619F">
          <w:delText>Below is a demonstration of our model. We focus on three stock markets, China, the U.S., and Singapore, and the main indicator we analyze is whether or not dividends are paid. We also analyze the suitability of our model for different companies in different stock markets by examining the relationship between strategy returns and market returns.</w:delText>
        </w:r>
      </w:del>
    </w:p>
    <w:p w:rsidR="00F8783E" w:rsidDel="00462DE9" w:rsidP="00A6111B" w:rsidRDefault="00F8783E" w14:paraId="108E3154" w14:textId="77777777">
      <w:pPr>
        <w:rPr>
          <w:ins w:author="Author" w:id="152"/>
          <w:del w:author="Author" w:id="153"/>
        </w:rPr>
      </w:pPr>
    </w:p>
    <w:p w:rsidR="00E72367" w:rsidP="00E72367" w:rsidRDefault="00E72367" w14:paraId="7D3A2FD8" w14:textId="77777777">
      <w:pPr>
        <w:pStyle w:val="Heading2"/>
        <w:pPrChange w:author="Author" w:id="154">
          <w:pPr/>
        </w:pPrChange>
      </w:pPr>
    </w:p>
    <w:p w:rsidR="00A417C1" w:rsidP="00A6111B" w:rsidRDefault="00A6111B" w14:paraId="45F1ACE4" w14:textId="785A8756">
      <w:pPr>
        <w:pStyle w:val="SectionTitle"/>
        <w:rPr>
          <w:rFonts w:ascii="Calibri" w:hAnsi="Calibri" w:eastAsia="Calibri" w:cs="Calibri"/>
          <w:szCs w:val="22"/>
        </w:rPr>
      </w:pPr>
      <w:bookmarkStart w:name="_Toc149076281" w:id="155"/>
      <w:r>
        <w:t>Methodology</w:t>
      </w:r>
      <w:r w:rsidR="00680948">
        <w:t xml:space="preserve"> @</w:t>
      </w:r>
      <w:ins w:author="Author" w:id="156">
        <w:r w:rsidR="007B03A7">
          <w:t xml:space="preserve">Haotong &amp; </w:t>
        </w:r>
      </w:ins>
      <w:r w:rsidR="00680948">
        <w:t>Cai Yihan</w:t>
      </w:r>
      <w:bookmarkEnd w:id="155"/>
    </w:p>
    <w:p w:rsidR="00A417C1" w:rsidP="00B863FB" w:rsidRDefault="0073548E" w14:paraId="638286CF" w14:textId="24BA6FED">
      <w:pPr>
        <w:rPr>
          <w:ins w:author="Author" w:id="157"/>
        </w:rPr>
      </w:pPr>
      <w:r>
        <w:t>Sample text</w:t>
      </w:r>
    </w:p>
    <w:p w:rsidR="00953B4F" w:rsidP="00953B4F" w:rsidRDefault="00953B4F" w14:paraId="6D4ABD9E" w14:textId="79306940">
      <w:pPr>
        <w:pStyle w:val="Heading2"/>
        <w:rPr>
          <w:ins w:author="Author" w:id="158"/>
        </w:rPr>
      </w:pPr>
      <w:bookmarkStart w:name="_Toc149076282" w:id="159"/>
      <w:ins w:author="Author" w:id="160">
        <w:r>
          <w:t xml:space="preserve">Theory Driven </w:t>
        </w:r>
        <w:proofErr w:type="gramStart"/>
        <w:r>
          <w:t>approach</w:t>
        </w:r>
        <w:bookmarkEnd w:id="159"/>
        <w:proofErr w:type="gramEnd"/>
      </w:ins>
    </w:p>
    <w:p w:rsidRPr="00953B4F" w:rsidR="00953B4F" w:rsidP="00953B4F" w:rsidRDefault="002A527D" w14:paraId="76FB624B" w14:textId="5F61964F">
      <w:pPr>
        <w:rPr>
          <w:ins w:author="Author" w:id="161"/>
        </w:rPr>
      </w:pPr>
      <w:ins w:author="Author" w:id="162">
        <w:r>
          <w:t xml:space="preserve">(used to be voodoo science, now replicable </w:t>
        </w:r>
        <w:r w:rsidR="00726C74">
          <w:t xml:space="preserve">with computer </w:t>
        </w:r>
        <w:r>
          <w:t xml:space="preserve">and </w:t>
        </w:r>
        <w:r w:rsidR="00726C74">
          <w:t xml:space="preserve">became </w:t>
        </w:r>
        <w:r>
          <w:t xml:space="preserve">relevant </w:t>
        </w:r>
        <w:proofErr w:type="spellStart"/>
        <w:r>
          <w:t>blahblah</w:t>
        </w:r>
        <w:proofErr w:type="spellEnd"/>
        <w:r>
          <w:t>)</w:t>
        </w:r>
      </w:ins>
    </w:p>
    <w:p w:rsidR="0058038D" w:rsidP="0058038D" w:rsidRDefault="0058038D" w14:paraId="6EBABCA7" w14:textId="77777777">
      <w:pPr>
        <w:pStyle w:val="Heading3"/>
        <w:rPr>
          <w:ins w:author="Author" w:id="163"/>
        </w:rPr>
      </w:pPr>
      <w:bookmarkStart w:name="_Toc149076283" w:id="164"/>
      <w:ins w:author="Author" w:id="165">
        <w:r>
          <w:t>Momentum Strategy</w:t>
        </w:r>
        <w:bookmarkEnd w:id="164"/>
      </w:ins>
    </w:p>
    <w:p w:rsidR="0058038D" w:rsidP="0058038D" w:rsidRDefault="0058038D" w14:paraId="0CE4434A" w14:textId="77777777">
      <w:pPr>
        <w:rPr>
          <w:ins w:author="Author" w:id="166"/>
        </w:rPr>
      </w:pPr>
      <w:ins w:author="Author" w:id="167">
        <w:r w:rsidRPr="002D531E">
          <w:t xml:space="preserve">The core of the momentum strategy is based on historical data analysis, and we believe that stocks that have performed well in the past will continue to move upward in the future, while those that have performed mediocrely in the past are unlikely to do so in the future. </w:t>
        </w:r>
      </w:ins>
    </w:p>
    <w:p w:rsidR="0058038D" w:rsidP="0058038D" w:rsidRDefault="00D2275D" w14:paraId="2BF621A9" w14:textId="1D327A5C">
      <w:pPr>
        <w:rPr>
          <w:ins w:author="Author" w:id="168"/>
        </w:rPr>
      </w:pPr>
      <w:ins w:author="Author" w:id="169">
        <w:r w:rsidRPr="00D2275D">
          <w:rPr>
            <w:rStyle w:val="Heading4Char"/>
            <w:rPrChange w:author="Author" w:id="170">
              <w:rPr/>
            </w:rPrChange>
          </w:rPr>
          <w:t>CCI</w:t>
        </w:r>
        <w:r w:rsidR="002051F1">
          <w:t xml:space="preserve"> </w:t>
        </w:r>
        <w:r w:rsidR="0058038D">
          <w:t>T</w:t>
        </w:r>
        <w:r w:rsidRPr="00980531" w:rsidR="0058038D">
          <w:t xml:space="preserve">he </w:t>
        </w:r>
        <w:r w:rsidR="0058038D">
          <w:t xml:space="preserve">selected </w:t>
        </w:r>
        <w:r w:rsidRPr="00980531" w:rsidR="0058038D">
          <w:t xml:space="preserve">momentum strategy </w:t>
        </w:r>
        <w:r w:rsidR="0058038D">
          <w:t>indicators</w:t>
        </w:r>
        <w:r w:rsidRPr="00980531" w:rsidR="0058038D">
          <w:t xml:space="preserve"> are CCI and </w:t>
        </w:r>
        <w:proofErr w:type="spellStart"/>
        <w:r w:rsidR="0058038D">
          <w:t>I</w:t>
        </w:r>
        <w:r w:rsidRPr="00980531" w:rsidR="0058038D">
          <w:t>ch</w:t>
        </w:r>
        <w:r w:rsidR="0058038D">
          <w:t>i</w:t>
        </w:r>
        <w:r w:rsidRPr="00980531" w:rsidR="0058038D">
          <w:t>moku</w:t>
        </w:r>
        <w:proofErr w:type="spellEnd"/>
        <w:r w:rsidR="0058038D">
          <w:t xml:space="preserve"> (SSA and SSB)</w:t>
        </w:r>
        <w:r w:rsidRPr="00980531" w:rsidR="0058038D">
          <w:t xml:space="preserve">. CCI is used to measure the deviation of the price from its statistical mean and is usually considered as an overbought or oversold condition when the CCI value is above +100 or below -100. This can be used as a trading signal in a momentum trading strategy. When the CCI is above +100, it may suggest that prices are overbought and selling may be considered. When the CCI is below -100, it may suggest that prices are </w:t>
        </w:r>
        <w:proofErr w:type="gramStart"/>
        <w:r w:rsidRPr="00980531" w:rsidR="0058038D">
          <w:t>oversold</w:t>
        </w:r>
        <w:proofErr w:type="gramEnd"/>
        <w:r w:rsidRPr="00980531" w:rsidR="0058038D">
          <w:t xml:space="preserve"> and one may consider buying.</w:t>
        </w:r>
        <w:r w:rsidR="0058038D">
          <w:t xml:space="preserve"> </w:t>
        </w:r>
      </w:ins>
    </w:p>
    <w:p w:rsidR="0058038D" w:rsidP="0058038D" w:rsidRDefault="003B0FE8" w14:paraId="1C761794" w14:textId="6EE1DD60">
      <w:pPr>
        <w:rPr>
          <w:ins w:author="Author" w:id="171"/>
          <w:rFonts w:hint="eastAsia"/>
          <w:lang w:eastAsia="zh-CN"/>
        </w:rPr>
      </w:pPr>
      <w:proofErr w:type="spellStart"/>
      <w:ins w:author="Author" w:id="172">
        <w:r w:rsidRPr="003B0FE8">
          <w:rPr>
            <w:rStyle w:val="Heading4Char"/>
            <w:rPrChange w:author="Author" w:id="173">
              <w:rPr/>
            </w:rPrChange>
          </w:rPr>
          <w:t>Ichimoku</w:t>
        </w:r>
        <w:proofErr w:type="spellEnd"/>
        <w:r w:rsidR="00E453B1">
          <w:rPr>
            <w:rStyle w:val="Heading4Char"/>
          </w:rPr>
          <w:t xml:space="preserve"> SSA and SSB</w:t>
        </w:r>
        <w:r>
          <w:t xml:space="preserve"> </w:t>
        </w:r>
        <w:r w:rsidRPr="00980531" w:rsidR="0058038D">
          <w:t xml:space="preserve">The </w:t>
        </w:r>
        <w:proofErr w:type="spellStart"/>
        <w:r w:rsidRPr="00980531" w:rsidR="0058038D">
          <w:t>Ichimoku</w:t>
        </w:r>
        <w:proofErr w:type="spellEnd"/>
        <w:r w:rsidRPr="00980531" w:rsidR="0058038D">
          <w:t xml:space="preserve"> Cloud consists of several components such as the Cloud (Kumo), the Conversion Line (</w:t>
        </w:r>
        <w:proofErr w:type="spellStart"/>
        <w:r w:rsidRPr="00980531" w:rsidR="0058038D">
          <w:t>Tenkan</w:t>
        </w:r>
        <w:proofErr w:type="spellEnd"/>
        <w:r w:rsidRPr="00980531" w:rsidR="0058038D">
          <w:t xml:space="preserve"> Sen), and the Baseline (</w:t>
        </w:r>
        <w:proofErr w:type="spellStart"/>
        <w:r w:rsidRPr="00980531" w:rsidR="0058038D">
          <w:t>Kijun</w:t>
        </w:r>
        <w:proofErr w:type="spellEnd"/>
        <w:r w:rsidRPr="00980531" w:rsidR="0058038D">
          <w:t xml:space="preserve"> Sen). These components can be used to confirm the direction of a price trend. The color and position of the cloud relative to the price chart provides information on the direction of the trend.</w:t>
        </w:r>
        <w:r w:rsidR="0058038D">
          <w:t xml:space="preserve"> </w:t>
        </w:r>
      </w:ins>
    </w:p>
    <w:p w:rsidR="0058038D" w:rsidP="0058038D" w:rsidRDefault="0058038D" w14:paraId="797351AB" w14:textId="77777777">
      <w:pPr>
        <w:pStyle w:val="Heading3"/>
        <w:rPr>
          <w:ins w:author="Author" w:id="174"/>
        </w:rPr>
      </w:pPr>
      <w:bookmarkStart w:name="_Toc149076284" w:id="175"/>
      <w:ins w:author="Author" w:id="176">
        <w:r>
          <w:t>Mean Reversion Strategy</w:t>
        </w:r>
        <w:bookmarkEnd w:id="175"/>
      </w:ins>
    </w:p>
    <w:p w:rsidR="0058038D" w:rsidP="0058038D" w:rsidRDefault="0058038D" w14:paraId="58110335" w14:textId="77777777">
      <w:pPr>
        <w:rPr>
          <w:ins w:author="Author" w:id="177"/>
        </w:rPr>
      </w:pPr>
      <w:ins w:author="Author" w:id="178">
        <w:r w:rsidRPr="002D531E">
          <w:t>The mean reversion strategy takes a completely different stance than the momentum strategy, in that the mean reversion strategy believes that the price of a stock should always fluctuate around the mean, so if a stock has performed well in the past and is trending upwards, we mark it short because we believe that the price of their stock will go down in the future,</w:t>
        </w:r>
        <w:r>
          <w:t xml:space="preserve"> </w:t>
        </w:r>
        <w:r w:rsidRPr="002D531E">
          <w:t>when the price of the stock is at a low point,</w:t>
        </w:r>
        <w:r>
          <w:t xml:space="preserve"> </w:t>
        </w:r>
        <w:r w:rsidRPr="002D531E">
          <w:t>we should go long because we are convinced that it will rise to the neighborhood of the mean.</w:t>
        </w:r>
        <w:r>
          <w:t xml:space="preserve"> </w:t>
        </w:r>
      </w:ins>
    </w:p>
    <w:p w:rsidR="00247988" w:rsidP="0058038D" w:rsidRDefault="0058038D" w14:paraId="43579765" w14:textId="77777777">
      <w:pPr>
        <w:rPr>
          <w:ins w:author="Author" w:id="179"/>
        </w:rPr>
      </w:pPr>
      <w:ins w:author="Author" w:id="180">
        <w:r w:rsidRPr="00FB75E7">
          <w:t xml:space="preserve">For the selection of indicators, the important thing to mention is the selection of indicators for the mean reversion strategy, we firstly selected several typical mean reversion indicators, (TP, SMA_TP, MD, CCI, TS, KS, SSA, SSB, LS, intercept) are our representative indicators. We selected </w:t>
        </w:r>
        <w:proofErr w:type="gramStart"/>
        <w:r w:rsidRPr="00FB75E7">
          <w:t>TP,TS</w:t>
        </w:r>
        <w:proofErr w:type="gramEnd"/>
        <w:r w:rsidRPr="00FB75E7">
          <w:t xml:space="preserve">,SSB as our model indicators by performing OLS regression on these indicators, where TP (Typical Price - Typical Price): usually the average of the high, low and closing prices. </w:t>
        </w:r>
      </w:ins>
    </w:p>
    <w:p w:rsidR="007307D2" w:rsidP="0058038D" w:rsidRDefault="00247988" w14:paraId="003946AE" w14:textId="77777777">
      <w:pPr>
        <w:rPr>
          <w:ins w:author="Author" w:id="181"/>
        </w:rPr>
      </w:pPr>
      <w:ins w:author="Author" w:id="182">
        <w:r w:rsidRPr="00247988">
          <w:rPr>
            <w:rStyle w:val="Heading4Char"/>
            <w:rPrChange w:author="Author" w:id="183">
              <w:rPr/>
            </w:rPrChange>
          </w:rPr>
          <w:t>TP</w:t>
        </w:r>
        <w:r>
          <w:t xml:space="preserve"> </w:t>
        </w:r>
        <w:r w:rsidRPr="00FB75E7" w:rsidR="0058038D">
          <w:t>In a mean reversion strategy, TP is often used to represent the "typical" price of an asset.</w:t>
        </w:r>
      </w:ins>
    </w:p>
    <w:p w:rsidR="00247988" w:rsidP="0058038D" w:rsidRDefault="007307D2" w14:paraId="798E24C2" w14:textId="00DC2BF0">
      <w:pPr>
        <w:rPr>
          <w:ins w:author="Author" w:id="184"/>
        </w:rPr>
      </w:pPr>
      <w:ins w:author="Author" w:id="185">
        <w:r w:rsidRPr="007307D2">
          <w:rPr>
            <w:rStyle w:val="Heading4Char"/>
            <w:rPrChange w:author="Author" w:id="186">
              <w:rPr/>
            </w:rPrChange>
          </w:rPr>
          <w:t>TS</w:t>
        </w:r>
        <w:r>
          <w:t xml:space="preserve">. </w:t>
        </w:r>
        <w:r w:rsidRPr="00FB75E7" w:rsidR="0058038D">
          <w:t xml:space="preserve">TS (Time Series Analysis): Time Series Analysis is a methodology used to analyze time series data and can be used to examine historical trends and patterns in prices to determine if prices are deviating from their mean </w:t>
        </w:r>
        <w:proofErr w:type="spellStart"/>
        <w:r w:rsidRPr="00FB75E7" w:rsidR="0058038D">
          <w:t>values.SSB</w:t>
        </w:r>
        <w:proofErr w:type="spellEnd"/>
        <w:r w:rsidRPr="00FB75E7" w:rsidR="0058038D">
          <w:t xml:space="preserve"> (Singular Spectrum Analysis Back Projection): This is a methodology used to analyze time series data to determine if prices are deviating from their mean values. </w:t>
        </w:r>
      </w:ins>
    </w:p>
    <w:p w:rsidR="0058038D" w:rsidP="0058038D" w:rsidRDefault="007307D2" w14:paraId="1FB4EC49" w14:textId="338BE373">
      <w:pPr>
        <w:rPr>
          <w:ins w:author="Author" w:id="187"/>
        </w:rPr>
      </w:pPr>
      <w:ins w:author="Author" w:id="188">
        <w:r w:rsidRPr="007307D2">
          <w:rPr>
            <w:rStyle w:val="Heading4Char"/>
            <w:rPrChange w:author="Author" w:id="189">
              <w:rPr/>
            </w:rPrChange>
          </w:rPr>
          <w:t>SSB</w:t>
        </w:r>
        <w:r>
          <w:t xml:space="preserve">. </w:t>
        </w:r>
        <w:r w:rsidRPr="00FB75E7" w:rsidR="0058038D">
          <w:t>Spectrum Analysis Back Projection): SSB may be used to reduce the major cyclical components of time series data, thus helping to identify cyclical price movements. The main reason for choosing these three indicators is that they have the highest contribution to the final closing price (CLOSE) through statistical tests, and therefore were chosen.</w:t>
        </w:r>
      </w:ins>
    </w:p>
    <w:p w:rsidR="0058038D" w:rsidP="00B863FB" w:rsidRDefault="0058038D" w14:paraId="22FC492F" w14:textId="77777777"/>
    <w:p w:rsidR="002F4186" w:rsidP="002F4186" w:rsidRDefault="002F4186" w14:paraId="5805A0DF" w14:textId="5A8519C9">
      <w:pPr>
        <w:pStyle w:val="Heading2"/>
      </w:pPr>
      <w:bookmarkStart w:name="_Toc149076285" w:id="190"/>
      <w:proofErr w:type="gramStart"/>
      <w:r>
        <w:t>e.g.</w:t>
      </w:r>
      <w:proofErr w:type="gramEnd"/>
      <w:r>
        <w:t xml:space="preserve"> Market Selection</w:t>
      </w:r>
      <w:bookmarkEnd w:id="190"/>
    </w:p>
    <w:p w:rsidRPr="00FB618F" w:rsidR="00FB618F" w:rsidP="00FB618F" w:rsidRDefault="00FB618F" w14:paraId="3B9E3755" w14:textId="69BBE1D7">
      <w:pPr>
        <w:pStyle w:val="Heading2"/>
      </w:pPr>
      <w:bookmarkStart w:name="_Toc149076286" w:id="191"/>
      <w:proofErr w:type="gramStart"/>
      <w:r>
        <w:t>e.g.</w:t>
      </w:r>
      <w:proofErr w:type="gramEnd"/>
      <w:r>
        <w:t xml:space="preserve"> Decomposition of Indicators</w:t>
      </w:r>
      <w:bookmarkEnd w:id="191"/>
    </w:p>
    <w:p w:rsidRPr="00B863FB" w:rsidR="00A417C1" w:rsidP="00B863FB" w:rsidRDefault="00FF51D1" w14:paraId="217AA731" w14:textId="3939BAC9">
      <w:pPr>
        <w:pStyle w:val="Heading2"/>
        <w:rPr>
          <w:rStyle w:val="FootnoteReference"/>
          <w:vertAlign w:val="baseline"/>
        </w:rPr>
      </w:pPr>
      <w:bookmarkStart w:name="_Toc149076287" w:id="192"/>
      <w:proofErr w:type="gramStart"/>
      <w:r>
        <w:t>e.g.</w:t>
      </w:r>
      <w:proofErr w:type="gramEnd"/>
      <w:r>
        <w:t xml:space="preserve"> </w:t>
      </w:r>
      <w:r w:rsidR="00480F74">
        <w:t>Model</w:t>
      </w:r>
      <w:r w:rsidR="00FB618F">
        <w:t xml:space="preserve"> selection and application</w:t>
      </w:r>
      <w:bookmarkEnd w:id="192"/>
    </w:p>
    <w:p w:rsidR="00A417C1" w:rsidDel="00AE4B12" w:rsidP="00B863FB" w:rsidRDefault="0073548E" w14:paraId="796CBD2B" w14:textId="4BAE5EE5">
      <w:pPr>
        <w:rPr>
          <w:ins w:author="Author" w:id="193"/>
          <w:del w:author="Author" w:id="194"/>
        </w:rPr>
      </w:pPr>
      <w:del w:author="Author" w:id="195">
        <w:r w:rsidDel="00AE4B12">
          <w:delText>Sample text</w:delText>
        </w:r>
      </w:del>
    </w:p>
    <w:p w:rsidR="00BA619F" w:rsidDel="00863B3E" w:rsidP="00BA619F" w:rsidRDefault="00BA619F" w14:paraId="659FB79B" w14:textId="77777777">
      <w:pPr>
        <w:rPr>
          <w:ins w:author="Author" w:id="196"/>
          <w:del w:author="Author" w:id="197"/>
        </w:rPr>
      </w:pPr>
      <w:ins w:author="Author" w:id="198">
        <w:r w:rsidRPr="007B3C2B">
          <w:t xml:space="preserve">Below is a demonstration of our model. We focus on three stock markets, China, the U.S., and Singapore, and the main indicator we analyze is </w:t>
        </w:r>
        <w:proofErr w:type="gramStart"/>
        <w:r w:rsidRPr="007B3C2B">
          <w:t>whether or not</w:t>
        </w:r>
        <w:proofErr w:type="gramEnd"/>
        <w:r w:rsidRPr="007B3C2B">
          <w:t xml:space="preserve"> dividends are paid. We also analyze the suitability of our model for different companies in different stock markets by examining the relationship between strategy returns and market returns.</w:t>
        </w:r>
      </w:ins>
    </w:p>
    <w:p w:rsidR="00BA619F" w:rsidP="00863B3E" w:rsidRDefault="00BA619F" w14:paraId="05784D52" w14:textId="77777777">
      <w:pPr>
        <w:rPr>
          <w:rFonts w:ascii="Calibri" w:hAnsi="Calibri" w:eastAsia="Calibri" w:cs="Calibri"/>
          <w:szCs w:val="22"/>
        </w:rPr>
      </w:pPr>
    </w:p>
    <w:p w:rsidR="00480F74" w:rsidP="00480F74" w:rsidRDefault="00FF51D1" w14:paraId="1FC11CF6" w14:textId="3BA7D9A4">
      <w:pPr>
        <w:pStyle w:val="Heading2"/>
      </w:pPr>
      <w:bookmarkStart w:name="_Toc149076288" w:id="199"/>
      <w:proofErr w:type="gramStart"/>
      <w:r>
        <w:t>e.g.</w:t>
      </w:r>
      <w:proofErr w:type="gramEnd"/>
      <w:r>
        <w:t xml:space="preserve"> </w:t>
      </w:r>
      <w:r w:rsidR="00480F74">
        <w:t>Python Code Extracts</w:t>
      </w:r>
      <w:bookmarkEnd w:id="199"/>
    </w:p>
    <w:p w:rsidR="0073548E" w:rsidP="0073548E" w:rsidRDefault="0073548E" w14:paraId="6D26CC21" w14:textId="7B4895B7">
      <w:r>
        <w:t>Sample text</w:t>
      </w:r>
    </w:p>
    <w:p w:rsidRPr="00633106" w:rsidR="00633106" w:rsidP="00883CA9" w:rsidRDefault="00633106" w14:paraId="492BCDBC" w14:textId="77777777">
      <w:pPr>
        <w:ind w:firstLine="0"/>
      </w:pPr>
    </w:p>
    <w:p w:rsidR="008D51DB" w:rsidP="0073548E" w:rsidRDefault="008D51DB" w14:paraId="0A994AA7" w14:textId="77777777"/>
    <w:p w:rsidRPr="007477B6" w:rsidR="00033B18" w:rsidP="00C40D43" w:rsidRDefault="00033B18" w14:paraId="5F69ADBD" w14:textId="20DD97C4">
      <w:pPr>
        <w:pStyle w:val="SectionTitle"/>
        <w:rPr>
          <w:rFonts w:eastAsia="Meiryo"/>
          <w:lang w:val="en-SG"/>
        </w:rPr>
      </w:pPr>
      <w:bookmarkStart w:name="_Toc149076289" w:id="200"/>
      <w:r>
        <w:t>Results</w:t>
      </w:r>
      <w:r w:rsidR="002645E8">
        <w:t xml:space="preserve"> @Cai Yihan</w:t>
      </w:r>
      <w:bookmarkEnd w:id="200"/>
    </w:p>
    <w:p w:rsidR="00C40D43" w:rsidP="00C40D43" w:rsidRDefault="00C40D43" w14:paraId="58B0939B" w14:textId="74F9D4E4">
      <w:r>
        <w:t>Sample text</w:t>
      </w:r>
      <w:r w:rsidR="00031273">
        <w:t>, diagrams, tables</w:t>
      </w:r>
    </w:p>
    <w:p w:rsidR="00883CA9" w:rsidP="00883CA9" w:rsidRDefault="00883CA9" w14:paraId="3796EDA3" w14:textId="42A22E57">
      <w:pPr>
        <w:pStyle w:val="Heading2"/>
      </w:pPr>
      <w:bookmarkStart w:name="_Toc149076290" w:id="201"/>
      <w:r>
        <w:t>Hypothesis testing</w:t>
      </w:r>
      <w:bookmarkEnd w:id="201"/>
    </w:p>
    <w:p w:rsidRPr="007C1F73" w:rsidR="00883CA9" w:rsidP="00883CA9" w:rsidRDefault="00883CA9" w14:paraId="15A58B0C" w14:textId="77777777">
      <w:pPr>
        <w:pStyle w:val="ListParagraph"/>
        <w:numPr>
          <w:ilvl w:val="0"/>
          <w:numId w:val="15"/>
        </w:numPr>
        <w:spacing w:before="200" w:after="200" w:line="276" w:lineRule="auto"/>
      </w:pPr>
      <w:r w:rsidRPr="007C1F73">
        <w:t xml:space="preserve">Refine on the </w:t>
      </w:r>
      <w:proofErr w:type="gramStart"/>
      <w:r w:rsidRPr="007C1F73">
        <w:t>valuations</w:t>
      </w:r>
      <w:proofErr w:type="gramEnd"/>
    </w:p>
    <w:p w:rsidR="00883CA9" w:rsidP="00883CA9" w:rsidRDefault="00883CA9" w14:paraId="0AD40788" w14:textId="77777777">
      <w:pPr>
        <w:pStyle w:val="ListParagraph"/>
        <w:numPr>
          <w:ilvl w:val="0"/>
          <w:numId w:val="15"/>
        </w:numPr>
        <w:spacing w:before="200" w:after="200" w:line="276" w:lineRule="auto"/>
      </w:pPr>
      <w:r w:rsidRPr="007C1F73">
        <w:t xml:space="preserve">Analyze on price action between prediction and actual opening price in near </w:t>
      </w:r>
      <w:proofErr w:type="gramStart"/>
      <w:r w:rsidRPr="007C1F73">
        <w:t>future</w:t>
      </w:r>
      <w:proofErr w:type="gramEnd"/>
    </w:p>
    <w:p w:rsidRPr="00883CA9" w:rsidR="00883CA9" w:rsidP="00883CA9" w:rsidRDefault="00883CA9" w14:paraId="27AC3CCF" w14:textId="77777777"/>
    <w:p w:rsidR="00C40D43" w:rsidP="00031273" w:rsidRDefault="00FF51D1" w14:paraId="11913639" w14:textId="1A04D801">
      <w:pPr>
        <w:pStyle w:val="Heading2"/>
      </w:pPr>
      <w:bookmarkStart w:name="_Toc149076291" w:id="202"/>
      <w:proofErr w:type="gramStart"/>
      <w:r>
        <w:t>e.g.</w:t>
      </w:r>
      <w:proofErr w:type="gramEnd"/>
      <w:r>
        <w:t xml:space="preserve"> </w:t>
      </w:r>
      <w:r w:rsidR="00031273">
        <w:t>Diagrams</w:t>
      </w:r>
      <w:bookmarkEnd w:id="202"/>
    </w:p>
    <w:p w:rsidR="00031273" w:rsidP="00031273" w:rsidRDefault="00FF51D1" w14:paraId="4BEC4BF7" w14:textId="3177C42F">
      <w:pPr>
        <w:pStyle w:val="Heading2"/>
      </w:pPr>
      <w:bookmarkStart w:name="_Toc149076292" w:id="203"/>
      <w:proofErr w:type="gramStart"/>
      <w:r>
        <w:t>e.g.</w:t>
      </w:r>
      <w:proofErr w:type="gramEnd"/>
      <w:r>
        <w:t xml:space="preserve"> </w:t>
      </w:r>
      <w:r w:rsidR="00031273">
        <w:t>Tables</w:t>
      </w:r>
      <w:bookmarkEnd w:id="203"/>
    </w:p>
    <w:p w:rsidR="00ED02A0" w:rsidP="00ED02A0" w:rsidRDefault="00ED02A0" w14:paraId="26A9B6DD" w14:textId="77777777">
      <w:pPr>
        <w:pStyle w:val="Heading2"/>
      </w:pPr>
      <w:bookmarkStart w:name="_Toc149076293" w:id="204"/>
      <w:proofErr w:type="gramStart"/>
      <w:r>
        <w:t>e.g.</w:t>
      </w:r>
      <w:proofErr w:type="gramEnd"/>
      <w:r>
        <w:t xml:space="preserve"> Back testing</w:t>
      </w:r>
      <w:bookmarkEnd w:id="204"/>
    </w:p>
    <w:p w:rsidRPr="00744685" w:rsidR="0048005C" w:rsidP="0048005C" w:rsidRDefault="0048005C" w14:paraId="6770D14F" w14:textId="77777777">
      <w:r w:rsidRPr="00744685">
        <w:t xml:space="preserve">Analyze on price action between prediction and actual opening </w:t>
      </w:r>
      <w:proofErr w:type="gramStart"/>
      <w:r w:rsidRPr="00744685">
        <w:t>price</w:t>
      </w:r>
      <w:proofErr w:type="gramEnd"/>
    </w:p>
    <w:p w:rsidRPr="00744685" w:rsidR="0048005C" w:rsidP="0048005C" w:rsidRDefault="0048005C" w14:paraId="6E1AA1E2" w14:textId="77777777">
      <w:pPr>
        <w:pStyle w:val="ListParagraph"/>
        <w:numPr>
          <w:ilvl w:val="0"/>
          <w:numId w:val="14"/>
        </w:numPr>
        <w:spacing w:before="200" w:after="200" w:line="276" w:lineRule="auto"/>
      </w:pPr>
      <w:r w:rsidRPr="00744685">
        <w:t xml:space="preserve">Choose confidence </w:t>
      </w:r>
      <w:proofErr w:type="gramStart"/>
      <w:r w:rsidRPr="00744685">
        <w:t>level</w:t>
      </w:r>
      <w:proofErr w:type="gramEnd"/>
    </w:p>
    <w:p w:rsidRPr="00744685" w:rsidR="0048005C" w:rsidP="0048005C" w:rsidRDefault="0048005C" w14:paraId="0EC1414F" w14:textId="77777777">
      <w:pPr>
        <w:pStyle w:val="ListParagraph"/>
        <w:numPr>
          <w:ilvl w:val="0"/>
          <w:numId w:val="14"/>
        </w:numPr>
        <w:spacing w:before="200" w:after="200" w:line="276" w:lineRule="auto"/>
      </w:pPr>
      <w:r w:rsidRPr="00744685">
        <w:t xml:space="preserve">trade signal: If opening price lower than </w:t>
      </w:r>
      <w:proofErr w:type="gramStart"/>
      <w:r w:rsidRPr="00744685">
        <w:t>prediction(</w:t>
      </w:r>
      <w:proofErr w:type="gramEnd"/>
      <w:r w:rsidRPr="00744685">
        <w:t>or continuous for 5 days?)</w:t>
      </w:r>
    </w:p>
    <w:p w:rsidRPr="00744685" w:rsidR="0048005C" w:rsidP="0048005C" w:rsidRDefault="0048005C" w14:paraId="26F31DE3" w14:textId="77777777">
      <w:pPr>
        <w:pStyle w:val="ListParagraph"/>
        <w:numPr>
          <w:ilvl w:val="0"/>
          <w:numId w:val="14"/>
        </w:numPr>
        <w:spacing w:before="200" w:after="200" w:line="276" w:lineRule="auto"/>
      </w:pPr>
      <w:r w:rsidRPr="00744685">
        <w:t>keep: If closing price lower than prediction</w:t>
      </w:r>
    </w:p>
    <w:p w:rsidRPr="00744685" w:rsidR="0048005C" w:rsidP="0048005C" w:rsidRDefault="0048005C" w14:paraId="57CE4B0E" w14:textId="77777777">
      <w:pPr>
        <w:pStyle w:val="ListParagraph"/>
        <w:numPr>
          <w:ilvl w:val="0"/>
          <w:numId w:val="14"/>
        </w:numPr>
        <w:spacing w:before="200" w:after="200" w:line="276" w:lineRule="auto"/>
      </w:pPr>
      <w:r w:rsidRPr="00744685">
        <w:rPr>
          <w:rFonts w:hint="eastAsia"/>
        </w:rPr>
        <w:t>o</w:t>
      </w:r>
      <w:r w:rsidRPr="00744685">
        <w:t xml:space="preserve">ut: if day range covers fair </w:t>
      </w:r>
      <w:proofErr w:type="gramStart"/>
      <w:r w:rsidRPr="00744685">
        <w:t>value</w:t>
      </w:r>
      <w:proofErr w:type="gramEnd"/>
    </w:p>
    <w:p w:rsidRPr="0048005C" w:rsidR="0048005C" w:rsidP="0048005C" w:rsidRDefault="0048005C" w14:paraId="412299BD" w14:textId="77777777"/>
    <w:p w:rsidRPr="00ED02A0" w:rsidR="00ED02A0" w:rsidP="00ED02A0" w:rsidRDefault="00ED02A0" w14:paraId="2B7AF22F" w14:textId="77777777"/>
    <w:p w:rsidR="00C40D43" w:rsidP="00C40D43" w:rsidRDefault="00C40D43" w14:paraId="79C5E50C" w14:textId="3E3C0999">
      <w:pPr>
        <w:pStyle w:val="SectionTitle"/>
      </w:pPr>
      <w:bookmarkStart w:name="_Toc149076294" w:id="205"/>
      <w:r>
        <w:t>Discussion</w:t>
      </w:r>
      <w:r w:rsidR="007477B6">
        <w:t xml:space="preserve"> @</w:t>
      </w:r>
      <w:r w:rsidR="00FF0DE7">
        <w:t>Xia Tian</w:t>
      </w:r>
      <w:bookmarkEnd w:id="205"/>
    </w:p>
    <w:p w:rsidR="00187A88" w:rsidP="00187A88" w:rsidRDefault="00187A88" w14:paraId="41A3EAE9" w14:textId="58C40156">
      <w:pPr>
        <w:pStyle w:val="Heading2"/>
      </w:pPr>
      <w:bookmarkStart w:name="_Toc149076295" w:id="206"/>
      <w:proofErr w:type="gramStart"/>
      <w:r>
        <w:t>e.g.</w:t>
      </w:r>
      <w:proofErr w:type="gramEnd"/>
      <w:r>
        <w:t xml:space="preserve"> Assumption</w:t>
      </w:r>
      <w:r w:rsidR="00D1618C">
        <w:t>s &amp; Limitations</w:t>
      </w:r>
      <w:bookmarkEnd w:id="206"/>
    </w:p>
    <w:p w:rsidRPr="008B26A5" w:rsidR="00DC3E8F" w:rsidP="00DC3E8F" w:rsidRDefault="00DC3E8F" w14:paraId="2C7CCC55" w14:textId="77777777">
      <w:pPr>
        <w:pStyle w:val="ListParagraph"/>
        <w:numPr>
          <w:ilvl w:val="0"/>
          <w:numId w:val="13"/>
        </w:numPr>
        <w:spacing w:before="200" w:after="200" w:line="276" w:lineRule="auto"/>
      </w:pPr>
      <w:r w:rsidRPr="008B26A5">
        <w:rPr>
          <w:rFonts w:hint="eastAsia"/>
        </w:rPr>
        <w:t>c</w:t>
      </w:r>
      <w:r w:rsidRPr="008B26A5">
        <w:t>ost on false trading strategy (false negative on H</w:t>
      </w:r>
      <w:r w:rsidRPr="00831358">
        <w:rPr>
          <w:vertAlign w:val="subscript"/>
        </w:rPr>
        <w:t>0</w:t>
      </w:r>
      <w:r w:rsidRPr="008B26A5">
        <w:t>)</w:t>
      </w:r>
    </w:p>
    <w:p w:rsidRPr="008B26A5" w:rsidR="00DC3E8F" w:rsidP="00DC3E8F" w:rsidRDefault="00DC3E8F" w14:paraId="4AB7AB3A" w14:textId="77777777">
      <w:pPr>
        <w:pStyle w:val="ListParagraph"/>
        <w:numPr>
          <w:ilvl w:val="0"/>
          <w:numId w:val="13"/>
        </w:numPr>
        <w:spacing w:before="200" w:after="200" w:line="276" w:lineRule="auto"/>
      </w:pPr>
      <w:r w:rsidRPr="008B26A5">
        <w:t>cost on rejected good trading strategy (false positive of H</w:t>
      </w:r>
      <w:r w:rsidRPr="00831358">
        <w:rPr>
          <w:vertAlign w:val="subscript"/>
        </w:rPr>
        <w:t>0</w:t>
      </w:r>
      <w:r w:rsidRPr="008B26A5">
        <w:t>)</w:t>
      </w:r>
    </w:p>
    <w:p w:rsidRPr="00DC3E8F" w:rsidR="00DC3E8F" w:rsidP="00DC3E8F" w:rsidRDefault="00DC3E8F" w14:paraId="0BB150FE" w14:textId="77777777"/>
    <w:p w:rsidRPr="006B4DF3" w:rsidR="003C45BF" w:rsidP="003C45BF" w:rsidRDefault="003C45BF" w14:paraId="7DDE6FD6" w14:textId="77777777">
      <w:pPr>
        <w:pStyle w:val="ListParagraph"/>
        <w:numPr>
          <w:ilvl w:val="0"/>
          <w:numId w:val="12"/>
        </w:numPr>
        <w:spacing w:before="200" w:after="200" w:line="276" w:lineRule="auto"/>
        <w:rPr>
          <w:lang w:val="en-SG"/>
        </w:rPr>
      </w:pPr>
      <w:r w:rsidRPr="006B4DF3">
        <w:rPr>
          <w:rFonts w:hint="eastAsia"/>
          <w:lang w:val="en-SG"/>
        </w:rPr>
        <w:t>A</w:t>
      </w:r>
      <w:r w:rsidRPr="006B4DF3">
        <w:rPr>
          <w:lang w:val="en-SG"/>
        </w:rPr>
        <w:t xml:space="preserve">ssumption / limitation: </w:t>
      </w:r>
    </w:p>
    <w:p w:rsidRPr="006B4DF3" w:rsidR="003C45BF" w:rsidP="003C45BF" w:rsidRDefault="003C45BF" w14:paraId="59754F10" w14:textId="77777777">
      <w:pPr>
        <w:pStyle w:val="ListParagraph"/>
        <w:numPr>
          <w:ilvl w:val="1"/>
          <w:numId w:val="12"/>
        </w:numPr>
        <w:spacing w:before="200" w:after="200" w:line="276" w:lineRule="auto"/>
        <w:rPr>
          <w:lang w:val="en-SG"/>
        </w:rPr>
      </w:pPr>
      <w:r w:rsidRPr="006B4DF3">
        <w:rPr>
          <w:lang w:val="en-SG"/>
        </w:rPr>
        <w:t>Price taker</w:t>
      </w:r>
    </w:p>
    <w:p w:rsidRPr="006B4DF3" w:rsidR="003C45BF" w:rsidP="003C45BF" w:rsidRDefault="003C45BF" w14:paraId="04670F6E" w14:textId="77777777">
      <w:pPr>
        <w:pStyle w:val="ListParagraph"/>
        <w:numPr>
          <w:ilvl w:val="1"/>
          <w:numId w:val="12"/>
        </w:numPr>
        <w:spacing w:before="200" w:after="200" w:line="276" w:lineRule="auto"/>
        <w:rPr>
          <w:lang w:val="en-SG"/>
        </w:rPr>
      </w:pPr>
      <w:r w:rsidRPr="006B4DF3">
        <w:rPr>
          <w:lang w:val="en-SG"/>
        </w:rPr>
        <w:t>Long only</w:t>
      </w:r>
    </w:p>
    <w:p w:rsidRPr="006B4DF3" w:rsidR="003C45BF" w:rsidP="003C45BF" w:rsidRDefault="003C45BF" w14:paraId="00C790AF" w14:textId="77777777">
      <w:pPr>
        <w:pStyle w:val="ListParagraph"/>
        <w:numPr>
          <w:ilvl w:val="1"/>
          <w:numId w:val="12"/>
        </w:numPr>
        <w:spacing w:before="200" w:after="200" w:line="276" w:lineRule="auto"/>
        <w:rPr>
          <w:lang w:val="en-SG"/>
        </w:rPr>
      </w:pPr>
      <w:r w:rsidRPr="006B4DF3">
        <w:rPr>
          <w:lang w:val="en-SG"/>
        </w:rPr>
        <w:t xml:space="preserve">Little spread between close and adjusted </w:t>
      </w:r>
      <w:proofErr w:type="gramStart"/>
      <w:r w:rsidRPr="006B4DF3">
        <w:rPr>
          <w:lang w:val="en-SG"/>
        </w:rPr>
        <w:t>close</w:t>
      </w:r>
      <w:proofErr w:type="gramEnd"/>
    </w:p>
    <w:p w:rsidRPr="006B4DF3" w:rsidR="003C45BF" w:rsidP="003C45BF" w:rsidRDefault="003C45BF" w14:paraId="03063303" w14:textId="77777777">
      <w:pPr>
        <w:pStyle w:val="ListParagraph"/>
        <w:numPr>
          <w:ilvl w:val="1"/>
          <w:numId w:val="12"/>
        </w:numPr>
        <w:spacing w:before="200" w:after="200" w:line="276" w:lineRule="auto"/>
        <w:rPr>
          <w:lang w:val="en-SG"/>
        </w:rPr>
      </w:pPr>
      <w:r w:rsidRPr="006B4DF3">
        <w:rPr>
          <w:lang w:val="en-SG"/>
        </w:rPr>
        <w:t xml:space="preserve">No liquidity </w:t>
      </w:r>
      <w:proofErr w:type="gramStart"/>
      <w:r w:rsidRPr="006B4DF3">
        <w:rPr>
          <w:lang w:val="en-SG"/>
        </w:rPr>
        <w:t>issue</w:t>
      </w:r>
      <w:proofErr w:type="gramEnd"/>
    </w:p>
    <w:p w:rsidRPr="006B4DF3" w:rsidR="003C45BF" w:rsidP="003C45BF" w:rsidRDefault="003C45BF" w14:paraId="1FDFBEBA" w14:textId="77777777">
      <w:pPr>
        <w:pStyle w:val="ListParagraph"/>
        <w:numPr>
          <w:ilvl w:val="1"/>
          <w:numId w:val="12"/>
        </w:numPr>
        <w:spacing w:before="200" w:after="200" w:line="276" w:lineRule="auto"/>
        <w:rPr>
          <w:lang w:val="en-SG"/>
        </w:rPr>
      </w:pPr>
      <w:r w:rsidRPr="006B4DF3">
        <w:rPr>
          <w:lang w:val="en-SG"/>
        </w:rPr>
        <w:t>No outliner data to bias training data (black swan)</w:t>
      </w:r>
    </w:p>
    <w:p w:rsidRPr="006B4DF3" w:rsidR="003C45BF" w:rsidP="003C45BF" w:rsidRDefault="003C45BF" w14:paraId="65A4B33B" w14:textId="77777777">
      <w:pPr>
        <w:pStyle w:val="ListParagraph"/>
        <w:numPr>
          <w:ilvl w:val="0"/>
          <w:numId w:val="12"/>
        </w:numPr>
        <w:spacing w:before="200" w:after="200" w:line="276" w:lineRule="auto"/>
        <w:rPr>
          <w:lang w:val="en-SG"/>
        </w:rPr>
      </w:pPr>
      <w:r w:rsidRPr="006B4DF3">
        <w:rPr>
          <w:lang w:val="en-SG"/>
        </w:rPr>
        <w:t>Extension:</w:t>
      </w:r>
    </w:p>
    <w:p w:rsidRPr="006B4DF3" w:rsidR="003C45BF" w:rsidP="003C45BF" w:rsidRDefault="003C45BF" w14:paraId="7A7CBED3" w14:textId="77777777">
      <w:pPr>
        <w:pStyle w:val="ListParagraph"/>
        <w:numPr>
          <w:ilvl w:val="1"/>
          <w:numId w:val="12"/>
        </w:numPr>
        <w:spacing w:before="200" w:after="200" w:line="276" w:lineRule="auto"/>
        <w:rPr>
          <w:lang w:val="en-SG"/>
        </w:rPr>
      </w:pPr>
      <w:r w:rsidRPr="006B4DF3">
        <w:rPr>
          <w:lang w:val="en-SG"/>
        </w:rPr>
        <w:t>Short position</w:t>
      </w:r>
    </w:p>
    <w:p w:rsidRPr="006B4DF3" w:rsidR="003C45BF" w:rsidP="003C45BF" w:rsidRDefault="003C45BF" w14:paraId="1EB1ABD3" w14:textId="77777777">
      <w:pPr>
        <w:pStyle w:val="ListParagraph"/>
        <w:numPr>
          <w:ilvl w:val="1"/>
          <w:numId w:val="12"/>
        </w:numPr>
        <w:spacing w:before="200" w:after="200" w:line="276" w:lineRule="auto"/>
        <w:rPr>
          <w:lang w:val="en-SG"/>
        </w:rPr>
      </w:pPr>
      <w:r w:rsidRPr="006B4DF3">
        <w:rPr>
          <w:lang w:val="en-SG"/>
        </w:rPr>
        <w:t>Forex</w:t>
      </w:r>
    </w:p>
    <w:p w:rsidRPr="006B4DF3" w:rsidR="003C45BF" w:rsidP="003C45BF" w:rsidRDefault="003C45BF" w14:paraId="21198B35" w14:textId="77777777">
      <w:pPr>
        <w:pStyle w:val="ListParagraph"/>
        <w:numPr>
          <w:ilvl w:val="1"/>
          <w:numId w:val="12"/>
        </w:numPr>
        <w:spacing w:before="200" w:after="200" w:line="276" w:lineRule="auto"/>
        <w:rPr>
          <w:lang w:val="en-SG"/>
        </w:rPr>
      </w:pPr>
      <w:r w:rsidRPr="006B4DF3">
        <w:rPr>
          <w:lang w:val="en-SG"/>
        </w:rPr>
        <w:t>Leveraging</w:t>
      </w:r>
    </w:p>
    <w:p w:rsidRPr="006B4DF3" w:rsidR="003C45BF" w:rsidP="003C45BF" w:rsidRDefault="003C45BF" w14:paraId="6BFE23A7" w14:textId="77777777">
      <w:pPr>
        <w:pStyle w:val="ListParagraph"/>
        <w:numPr>
          <w:ilvl w:val="1"/>
          <w:numId w:val="12"/>
        </w:numPr>
        <w:spacing w:before="200" w:after="200" w:line="276" w:lineRule="auto"/>
        <w:rPr>
          <w:lang w:val="en-SG"/>
        </w:rPr>
      </w:pPr>
      <w:r w:rsidRPr="006B4DF3">
        <w:rPr>
          <w:lang w:val="en-SG"/>
        </w:rPr>
        <w:t>Stock dividend</w:t>
      </w:r>
    </w:p>
    <w:p w:rsidRPr="006B4DF3" w:rsidR="003C45BF" w:rsidP="003C45BF" w:rsidRDefault="003C45BF" w14:paraId="0FAAAEBD" w14:textId="77777777">
      <w:pPr>
        <w:pStyle w:val="ListParagraph"/>
        <w:numPr>
          <w:ilvl w:val="1"/>
          <w:numId w:val="12"/>
        </w:numPr>
        <w:spacing w:before="200" w:after="200" w:line="276" w:lineRule="auto"/>
        <w:rPr>
          <w:lang w:val="en-SG"/>
        </w:rPr>
      </w:pPr>
      <w:r w:rsidRPr="006B4DF3">
        <w:rPr>
          <w:lang w:val="en-SG"/>
        </w:rPr>
        <w:t>Other marking</w:t>
      </w:r>
    </w:p>
    <w:p w:rsidRPr="006B4DF3" w:rsidR="003C45BF" w:rsidP="003C45BF" w:rsidRDefault="003C45BF" w14:paraId="21FE3FE2" w14:textId="77777777">
      <w:pPr>
        <w:pStyle w:val="ListParagraph"/>
        <w:numPr>
          <w:ilvl w:val="0"/>
          <w:numId w:val="12"/>
        </w:numPr>
        <w:spacing w:before="200" w:after="200" w:line="276" w:lineRule="auto"/>
        <w:rPr>
          <w:lang w:val="en-SG"/>
        </w:rPr>
      </w:pPr>
      <w:r w:rsidRPr="006B4DF3">
        <w:rPr>
          <w:lang w:val="en-SG"/>
        </w:rPr>
        <w:t>Money management</w:t>
      </w:r>
    </w:p>
    <w:p w:rsidRPr="006B4DF3" w:rsidR="003C45BF" w:rsidP="003C45BF" w:rsidRDefault="003C45BF" w14:paraId="31E595EC" w14:textId="77777777">
      <w:pPr>
        <w:pStyle w:val="ListParagraph"/>
        <w:numPr>
          <w:ilvl w:val="1"/>
          <w:numId w:val="12"/>
        </w:numPr>
        <w:spacing w:before="200" w:after="200" w:line="276" w:lineRule="auto"/>
        <w:rPr>
          <w:lang w:val="en-SG"/>
        </w:rPr>
      </w:pPr>
      <w:r w:rsidRPr="006B4DF3">
        <w:rPr>
          <w:lang w:val="en-SG"/>
        </w:rPr>
        <w:t>Risk / reward ratio</w:t>
      </w:r>
    </w:p>
    <w:p w:rsidRPr="006B4DF3" w:rsidR="003C45BF" w:rsidP="003C45BF" w:rsidRDefault="003C45BF" w14:paraId="4FB549E3" w14:textId="77777777">
      <w:pPr>
        <w:pStyle w:val="ListParagraph"/>
        <w:numPr>
          <w:ilvl w:val="1"/>
          <w:numId w:val="12"/>
        </w:numPr>
        <w:spacing w:before="200" w:after="200" w:line="276" w:lineRule="auto"/>
        <w:rPr>
          <w:lang w:val="en-SG"/>
        </w:rPr>
      </w:pPr>
      <w:r w:rsidRPr="006B4DF3">
        <w:rPr>
          <w:lang w:val="en-SG"/>
        </w:rPr>
        <w:t>Win / loss ratio</w:t>
      </w:r>
    </w:p>
    <w:p w:rsidRPr="006B4DF3" w:rsidR="003C45BF" w:rsidP="003C45BF" w:rsidRDefault="003C45BF" w14:paraId="78E06A6B" w14:textId="77777777">
      <w:pPr>
        <w:pStyle w:val="ListParagraph"/>
        <w:numPr>
          <w:ilvl w:val="1"/>
          <w:numId w:val="12"/>
        </w:numPr>
        <w:spacing w:before="200" w:after="200" w:line="276" w:lineRule="auto"/>
        <w:rPr>
          <w:lang w:val="en-SG"/>
        </w:rPr>
      </w:pPr>
      <w:r w:rsidRPr="006B4DF3">
        <w:rPr>
          <w:rFonts w:hint="eastAsia"/>
          <w:lang w:val="en-SG"/>
        </w:rPr>
        <w:t>2</w:t>
      </w:r>
      <w:r w:rsidRPr="006B4DF3">
        <w:rPr>
          <w:lang w:val="en-SG"/>
        </w:rPr>
        <w:t>% risk of portfolio value per trade</w:t>
      </w:r>
    </w:p>
    <w:p w:rsidRPr="006B4DF3" w:rsidR="003C45BF" w:rsidP="003C45BF" w:rsidRDefault="003C45BF" w14:paraId="545F8CB9" w14:textId="77777777">
      <w:pPr>
        <w:pStyle w:val="ListParagraph"/>
        <w:numPr>
          <w:ilvl w:val="1"/>
          <w:numId w:val="12"/>
        </w:numPr>
        <w:spacing w:before="200" w:after="200" w:line="276" w:lineRule="auto"/>
        <w:rPr>
          <w:lang w:val="en-SG"/>
        </w:rPr>
      </w:pPr>
      <w:r w:rsidRPr="006B4DF3">
        <w:rPr>
          <w:rFonts w:hint="eastAsia"/>
          <w:lang w:val="en-SG"/>
        </w:rPr>
        <w:t>1</w:t>
      </w:r>
      <w:r w:rsidRPr="006B4DF3">
        <w:rPr>
          <w:lang w:val="en-SG"/>
        </w:rPr>
        <w:t>0% risk of portfolio value per long period, before reviewing on model</w:t>
      </w:r>
    </w:p>
    <w:p w:rsidRPr="006B4DF3" w:rsidR="003C45BF" w:rsidP="003C45BF" w:rsidRDefault="003C45BF" w14:paraId="70A666CD" w14:textId="77777777">
      <w:pPr>
        <w:pStyle w:val="ListParagraph"/>
        <w:numPr>
          <w:ilvl w:val="0"/>
          <w:numId w:val="12"/>
        </w:numPr>
        <w:spacing w:before="200" w:after="200" w:line="276" w:lineRule="auto"/>
        <w:rPr>
          <w:lang w:val="en-SG"/>
        </w:rPr>
      </w:pPr>
      <w:r w:rsidRPr="006B4DF3">
        <w:rPr>
          <w:lang w:val="en-SG"/>
        </w:rPr>
        <w:t>API trading</w:t>
      </w:r>
    </w:p>
    <w:p w:rsidRPr="006B4DF3" w:rsidR="003C45BF" w:rsidP="003C45BF" w:rsidRDefault="003C45BF" w14:paraId="3AC2BF42" w14:textId="77777777">
      <w:pPr>
        <w:pStyle w:val="ListParagraph"/>
        <w:numPr>
          <w:ilvl w:val="1"/>
          <w:numId w:val="12"/>
        </w:numPr>
        <w:spacing w:before="200" w:after="200" w:line="276" w:lineRule="auto"/>
        <w:rPr>
          <w:lang w:val="en-SG"/>
        </w:rPr>
      </w:pPr>
      <w:proofErr w:type="spellStart"/>
      <w:r w:rsidRPr="006B4DF3">
        <w:rPr>
          <w:lang w:val="en-SG"/>
        </w:rPr>
        <w:t>IBker</w:t>
      </w:r>
      <w:proofErr w:type="spellEnd"/>
      <w:r w:rsidRPr="006B4DF3">
        <w:rPr>
          <w:lang w:val="en-SG"/>
        </w:rPr>
        <w:t>: Interactive Brokers for US stocks</w:t>
      </w:r>
    </w:p>
    <w:p w:rsidRPr="006B4DF3" w:rsidR="003C45BF" w:rsidP="003C45BF" w:rsidRDefault="003C45BF" w14:paraId="5C301952" w14:textId="77777777">
      <w:pPr>
        <w:pStyle w:val="ListParagraph"/>
        <w:numPr>
          <w:ilvl w:val="1"/>
          <w:numId w:val="12"/>
        </w:numPr>
        <w:spacing w:before="200" w:after="200" w:line="276" w:lineRule="auto"/>
        <w:rPr>
          <w:lang w:val="en-SG"/>
        </w:rPr>
      </w:pPr>
      <w:r w:rsidRPr="006B4DF3">
        <w:rPr>
          <w:rFonts w:hint="eastAsia"/>
          <w:lang w:val="en-SG"/>
        </w:rPr>
        <w:t>M</w:t>
      </w:r>
      <w:r w:rsidRPr="006B4DF3">
        <w:rPr>
          <w:lang w:val="en-SG"/>
        </w:rPr>
        <w:t>T4: Forex / Indices / Commodities</w:t>
      </w:r>
    </w:p>
    <w:p w:rsidRPr="006B4DF3" w:rsidR="003C45BF" w:rsidP="003C45BF" w:rsidRDefault="003C45BF" w14:paraId="3C485088" w14:textId="77777777">
      <w:pPr>
        <w:numPr>
          <w:ilvl w:val="1"/>
          <w:numId w:val="12"/>
        </w:numPr>
        <w:spacing w:before="200" w:after="200" w:line="276" w:lineRule="auto"/>
        <w:rPr>
          <w:lang w:val="en-SG"/>
        </w:rPr>
      </w:pPr>
      <w:proofErr w:type="spellStart"/>
      <w:r w:rsidRPr="006B4DF3">
        <w:rPr>
          <w:rFonts w:hint="eastAsia"/>
          <w:lang w:val="en-SG"/>
        </w:rPr>
        <w:t>T</w:t>
      </w:r>
      <w:r w:rsidRPr="006B4DF3">
        <w:rPr>
          <w:lang w:val="en-SG"/>
        </w:rPr>
        <w:t>raderWagon</w:t>
      </w:r>
      <w:proofErr w:type="spellEnd"/>
      <w:r w:rsidRPr="006B4DF3">
        <w:rPr>
          <w:lang w:val="en-SG"/>
        </w:rPr>
        <w:t xml:space="preserve"> (</w:t>
      </w:r>
      <w:proofErr w:type="spellStart"/>
      <w:r w:rsidRPr="006B4DF3">
        <w:rPr>
          <w:lang w:val="en-SG"/>
        </w:rPr>
        <w:t>Binance</w:t>
      </w:r>
      <w:proofErr w:type="spellEnd"/>
      <w:r w:rsidRPr="006B4DF3">
        <w:rPr>
          <w:lang w:val="en-SG"/>
        </w:rPr>
        <w:t>): Cryptos</w:t>
      </w:r>
    </w:p>
    <w:p w:rsidRPr="003C45BF" w:rsidR="003C45BF" w:rsidP="003C45BF" w:rsidRDefault="003C45BF" w14:paraId="6DC3714C" w14:textId="77777777"/>
    <w:bookmarkStart w:name="_Toc149076296" w:id="207"/>
    <w:p w:rsidR="00A417C1" w:rsidP="5D68E123" w:rsidRDefault="00E453B1" w14:paraId="6FA2555F" w14:textId="4F7E498B">
      <w:pPr>
        <w:pStyle w:val="SectionTitle"/>
        <w:rPr>
          <w:rFonts w:ascii="Calibri" w:hAnsi="Calibri" w:eastAsia="Calibri" w:cs="Calibri"/>
          <w:b w:val="0"/>
          <w:bCs/>
          <w:szCs w:val="22"/>
        </w:rPr>
      </w:pPr>
      <w:sdt>
        <w:sdtPr>
          <w:id w:val="-1638559448"/>
          <w:placeholder>
            <w:docPart w:val="5B4D5567540E40008E6FD7C69EF3CCE0"/>
          </w:placeholder>
          <w:temporary/>
          <w:showingPlcHdr/>
          <w15:appearance w15:val="hidden"/>
        </w:sdtPr>
        <w:sdtContent>
          <w:r w:rsidRPr="00664C1A" w:rsidR="00664C1A">
            <w:t>References</w:t>
          </w:r>
        </w:sdtContent>
      </w:sdt>
      <w:r w:rsidR="008F33FE">
        <w:t xml:space="preserve"> &amp; Annex</w:t>
      </w:r>
      <w:bookmarkEnd w:id="207"/>
    </w:p>
    <w:p w:rsidR="00A417C1" w:rsidP="00B863FB" w:rsidRDefault="00A417C1" w14:paraId="36C32784" w14:textId="77777777">
      <w:pPr>
        <w:rPr>
          <w:noProof/>
        </w:rPr>
      </w:pPr>
    </w:p>
    <w:p w:rsidR="68E35553" w:rsidP="00B863FB" w:rsidRDefault="68E35553" w14:paraId="77CFCD04" w14:textId="77777777">
      <w:pPr>
        <w:rPr>
          <w:noProof/>
        </w:rPr>
      </w:pPr>
    </w:p>
    <w:p w:rsidR="67AE9998" w:rsidP="00B863FB" w:rsidRDefault="67AE9998" w14:paraId="79F8F907" w14:textId="77777777">
      <w:pPr>
        <w:rPr>
          <w:noProof/>
        </w:rPr>
      </w:pPr>
    </w:p>
    <w:p w:rsidR="67AE9998" w:rsidP="00B863FB" w:rsidRDefault="67AE9998" w14:paraId="5F767502" w14:textId="77777777">
      <w:pPr>
        <w:rPr>
          <w:noProof/>
        </w:rPr>
      </w:pPr>
    </w:p>
    <w:p w:rsidR="4A446072" w:rsidP="00B863FB" w:rsidRDefault="4A446072" w14:paraId="5E73A41E" w14:textId="77777777">
      <w:pPr>
        <w:rPr>
          <w:noProof/>
          <w:color w:val="000000" w:themeColor="text2"/>
        </w:rPr>
      </w:pPr>
    </w:p>
    <w:p w:rsidR="4A446072" w:rsidP="00B863FB" w:rsidRDefault="4A446072" w14:paraId="156BFD4D" w14:textId="77777777">
      <w:pPr>
        <w:rPr>
          <w:noProof/>
          <w:color w:val="000000" w:themeColor="text2"/>
        </w:rPr>
      </w:pPr>
    </w:p>
    <w:p w:rsidR="4A446072" w:rsidP="00B863FB" w:rsidRDefault="4A446072" w14:paraId="6AE123C0" w14:textId="77777777">
      <w:pPr>
        <w:rPr>
          <w:noProof/>
          <w:color w:val="000000" w:themeColor="text2"/>
        </w:rPr>
      </w:pPr>
    </w:p>
    <w:p w:rsidR="4A446072" w:rsidP="00B863FB" w:rsidRDefault="4A446072" w14:paraId="5A25601B" w14:textId="77777777">
      <w:pPr>
        <w:rPr>
          <w:noProof/>
          <w:color w:val="000000" w:themeColor="text2"/>
        </w:rPr>
      </w:pPr>
    </w:p>
    <w:p w:rsidR="4A446072" w:rsidP="00B863FB" w:rsidRDefault="4A446072" w14:paraId="66E4C040" w14:textId="77777777">
      <w:pPr>
        <w:rPr>
          <w:noProof/>
          <w:color w:val="000000" w:themeColor="text2"/>
        </w:rPr>
      </w:pPr>
    </w:p>
    <w:p w:rsidR="4A446072" w:rsidP="00B863FB" w:rsidRDefault="4A446072" w14:paraId="70B04C49" w14:textId="77777777">
      <w:pPr>
        <w:rPr>
          <w:noProof/>
          <w:color w:val="000000" w:themeColor="text2"/>
        </w:rPr>
      </w:pPr>
    </w:p>
    <w:p w:rsidR="4A446072" w:rsidP="00B863FB" w:rsidRDefault="4A446072" w14:paraId="366B8215" w14:textId="77777777">
      <w:pPr>
        <w:rPr>
          <w:noProof/>
          <w:color w:val="000000" w:themeColor="text2"/>
        </w:rPr>
      </w:pPr>
    </w:p>
    <w:p w:rsidR="4A446072" w:rsidP="00B863FB" w:rsidRDefault="4A446072" w14:paraId="556A3951" w14:textId="77777777">
      <w:pPr>
        <w:rPr>
          <w:noProof/>
          <w:color w:val="000000" w:themeColor="text2"/>
        </w:rPr>
      </w:pPr>
    </w:p>
    <w:p w:rsidR="4A446072" w:rsidP="00B863FB" w:rsidRDefault="4A446072" w14:paraId="6725C286" w14:textId="77777777">
      <w:pPr>
        <w:rPr>
          <w:noProof/>
          <w:color w:val="000000" w:themeColor="text2"/>
        </w:rPr>
      </w:pPr>
    </w:p>
    <w:p w:rsidR="4A446072" w:rsidP="00B863FB" w:rsidRDefault="4A446072" w14:paraId="2EA47050" w14:textId="77777777">
      <w:pPr>
        <w:rPr>
          <w:noProof/>
          <w:color w:val="000000" w:themeColor="text2"/>
        </w:rPr>
      </w:pPr>
    </w:p>
    <w:p w:rsidR="4A446072" w:rsidP="00B863FB" w:rsidRDefault="4A446072" w14:paraId="75757A89" w14:textId="77777777">
      <w:pPr>
        <w:rPr>
          <w:noProof/>
          <w:color w:val="000000" w:themeColor="text2"/>
        </w:rPr>
      </w:pPr>
    </w:p>
    <w:p w:rsidRPr="00B863FB" w:rsidR="67AE9998" w:rsidP="3D0A9892" w:rsidRDefault="67AE9998" w14:paraId="69AAC35C" w14:textId="7765C301">
      <w:pPr>
        <w:pStyle w:val="TableFigure"/>
        <w:spacing w:after="160"/>
        <w:rPr>
          <w:rFonts w:eastAsia="Calibri" w:cstheme="minorHAnsi"/>
          <w:i/>
          <w:iCs/>
          <w:noProof/>
          <w:color w:val="000000" w:themeColor="text2"/>
          <w:szCs w:val="22"/>
        </w:rPr>
      </w:pPr>
    </w:p>
    <w:sectPr w:rsidRPr="00B863FB" w:rsidR="67AE9998">
      <w:headerReference w:type="even" r:id="rId14"/>
      <w:headerReference w:type="default" r:id="rId15"/>
      <w:footerReference w:type="even" r:id="rId16"/>
      <w:footerReference w:type="default" r:id="rId17"/>
      <w:headerReference w:type="first" r:id="rId18"/>
      <w:footerReference w:type="first" r:id="rId19"/>
      <w:footnotePr>
        <w:pos w:val="beneathText"/>
      </w:footnotePr>
      <w:pgSz w:w="12240" w:h="15840"/>
      <w:pgMar w:top="1440" w:right="1440" w:bottom="1440" w:left="1440" w:header="720" w:footer="720" w:gutter="0"/>
      <w:cols w:space="720"/>
      <w:titlePg/>
      <w:docGrid w:linePitch="360"/>
      <w15:footnoteColumns w:val="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A" w:author="Author" w:id="109">
    <w:p w:rsidR="00EC7668" w:rsidP="00E453B1" w:rsidRDefault="00EC7668" w14:paraId="57D9D386" w14:textId="77777777">
      <w:pPr>
        <w:pStyle w:val="CommentText"/>
      </w:pPr>
      <w:r>
        <w:rPr>
          <w:rStyle w:val="CommentReference"/>
        </w:rPr>
        <w:annotationRef/>
      </w:r>
      <w:r>
        <w:rPr>
          <w:lang w:val="en-SG"/>
        </w:rPr>
        <w:t>To be confirmed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7D9D38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7D9D386" w16cid:durableId="54B388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F3421" w:rsidRDefault="005F3421" w14:paraId="2726BD63" w14:textId="77777777">
      <w:pPr>
        <w:spacing w:line="240" w:lineRule="auto"/>
      </w:pPr>
      <w:r>
        <w:separator/>
      </w:r>
    </w:p>
    <w:p w:rsidR="005F3421" w:rsidRDefault="005F3421" w14:paraId="143C3956" w14:textId="77777777"/>
  </w:endnote>
  <w:endnote w:type="continuationSeparator" w:id="0">
    <w:p w:rsidR="005F3421" w:rsidRDefault="005F3421" w14:paraId="22F2A28A" w14:textId="77777777">
      <w:pPr>
        <w:spacing w:line="240" w:lineRule="auto"/>
      </w:pPr>
      <w:r>
        <w:continuationSeparator/>
      </w:r>
    </w:p>
    <w:p w:rsidR="005F3421" w:rsidRDefault="005F3421" w14:paraId="51525276" w14:textId="77777777"/>
  </w:endnote>
  <w:endnote w:type="continuationNotice" w:id="1">
    <w:p w:rsidR="002529FD" w:rsidRDefault="002529FD" w14:paraId="4CAFAF03"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eiryo">
    <w:altName w:val="メイリオ"/>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4362C" w:rsidRDefault="00D4362C" w14:paraId="29BE1B32"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ustomXmlInsRangeStart w:author="Author" w:id="208"/>
  <w:sdt>
    <w:sdtPr>
      <w:id w:val="961070917"/>
      <w:docPartObj>
        <w:docPartGallery w:val="Page Numbers (Bottom of Page)"/>
        <w:docPartUnique/>
      </w:docPartObj>
    </w:sdtPr>
    <w:sdtEndPr>
      <w:rPr>
        <w:noProof/>
      </w:rPr>
    </w:sdtEndPr>
    <w:sdtContent>
      <w:customXmlInsRangeEnd w:id="208"/>
      <w:p w:rsidR="00D4362C" w:rsidRDefault="00D4362C" w14:paraId="76A4424F" w14:textId="663F120C">
        <w:pPr>
          <w:pStyle w:val="Footer"/>
          <w:jc w:val="center"/>
          <w:rPr>
            <w:ins w:author="Author" w:id="209"/>
          </w:rPr>
        </w:pPr>
        <w:ins w:author="Author" w:id="210">
          <w:r>
            <w:fldChar w:fldCharType="begin"/>
          </w:r>
          <w:r>
            <w:instrText xml:space="preserve"> PAGE   \* MERGEFORMAT </w:instrText>
          </w:r>
          <w:r>
            <w:fldChar w:fldCharType="separate"/>
          </w:r>
          <w:r>
            <w:rPr>
              <w:noProof/>
            </w:rPr>
            <w:t>2</w:t>
          </w:r>
          <w:r>
            <w:rPr>
              <w:noProof/>
            </w:rPr>
            <w:fldChar w:fldCharType="end"/>
          </w:r>
        </w:ins>
      </w:p>
      <w:customXmlInsRangeStart w:author="Author" w:id="211"/>
    </w:sdtContent>
  </w:sdt>
  <w:customXmlInsRangeEnd w:id="211"/>
  <w:p w:rsidR="00D4362C" w:rsidRDefault="00D4362C" w14:paraId="3A433397"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4362C" w:rsidRDefault="00D4362C" w14:paraId="5577F950"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F3421" w:rsidRDefault="005F3421" w14:paraId="29BA860B" w14:textId="77777777">
      <w:pPr>
        <w:spacing w:line="240" w:lineRule="auto"/>
      </w:pPr>
      <w:r>
        <w:separator/>
      </w:r>
    </w:p>
    <w:p w:rsidR="005F3421" w:rsidRDefault="005F3421" w14:paraId="73B5248B" w14:textId="77777777"/>
  </w:footnote>
  <w:footnote w:type="continuationSeparator" w:id="0">
    <w:p w:rsidR="005F3421" w:rsidRDefault="005F3421" w14:paraId="687B3D9A" w14:textId="77777777">
      <w:pPr>
        <w:spacing w:line="240" w:lineRule="auto"/>
      </w:pPr>
      <w:r>
        <w:continuationSeparator/>
      </w:r>
    </w:p>
    <w:p w:rsidR="005F3421" w:rsidRDefault="005F3421" w14:paraId="5AF73760" w14:textId="77777777"/>
  </w:footnote>
  <w:footnote w:type="continuationNotice" w:id="1">
    <w:p w:rsidR="002529FD" w:rsidRDefault="002529FD" w14:paraId="7C44C420"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4362C" w:rsidRDefault="00D4362C" w14:paraId="540E31D9"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4362C" w:rsidRDefault="00D4362C" w14:paraId="3D6BC83A"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4362C" w:rsidRDefault="00D4362C" w14:paraId="22156C69"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hint="default" w:ascii="Symbol" w:hAnsi="Symbol"/>
      </w:rPr>
    </w:lvl>
  </w:abstractNum>
  <w:abstractNum w:abstractNumId="10" w15:restartNumberingAfterBreak="0">
    <w:nsid w:val="13EC0A02"/>
    <w:multiLevelType w:val="multilevel"/>
    <w:tmpl w:val="4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6F203C7"/>
    <w:multiLevelType w:val="multilevel"/>
    <w:tmpl w:val="4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0585231"/>
    <w:multiLevelType w:val="multilevel"/>
    <w:tmpl w:val="4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47D290E"/>
    <w:multiLevelType w:val="multilevel"/>
    <w:tmpl w:val="4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622539170">
    <w:abstractNumId w:val="12"/>
  </w:num>
  <w:num w:numId="13" w16cid:durableId="1191605376">
    <w:abstractNumId w:val="10"/>
  </w:num>
  <w:num w:numId="14" w16cid:durableId="1603954095">
    <w:abstractNumId w:val="11"/>
  </w:num>
  <w:num w:numId="15" w16cid:durableId="1449398068">
    <w:abstractNumId w:val="1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90"/>
  <w:removePersonalInformation/>
  <w:removeDateAndTime/>
  <w:proofState w:spelling="clean" w:grammar="clean"/>
  <w:attachedTemplate r:id="rId1"/>
  <w:trackRevisions/>
  <w:defaultTabStop w:val="72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006"/>
    <w:rsid w:val="00023AFE"/>
    <w:rsid w:val="00031273"/>
    <w:rsid w:val="00033B18"/>
    <w:rsid w:val="00054A12"/>
    <w:rsid w:val="000A3D9B"/>
    <w:rsid w:val="000A73D0"/>
    <w:rsid w:val="000D0078"/>
    <w:rsid w:val="000D4642"/>
    <w:rsid w:val="000D539D"/>
    <w:rsid w:val="00101AF8"/>
    <w:rsid w:val="00116273"/>
    <w:rsid w:val="0015506E"/>
    <w:rsid w:val="001743D4"/>
    <w:rsid w:val="00187A88"/>
    <w:rsid w:val="001A53CB"/>
    <w:rsid w:val="001D5880"/>
    <w:rsid w:val="002051F1"/>
    <w:rsid w:val="00247988"/>
    <w:rsid w:val="002529FD"/>
    <w:rsid w:val="002645E8"/>
    <w:rsid w:val="00271AD4"/>
    <w:rsid w:val="002806D0"/>
    <w:rsid w:val="0028194E"/>
    <w:rsid w:val="00296D2C"/>
    <w:rsid w:val="00297F87"/>
    <w:rsid w:val="002A527D"/>
    <w:rsid w:val="002C79E6"/>
    <w:rsid w:val="002F3AE9"/>
    <w:rsid w:val="002F4186"/>
    <w:rsid w:val="00363014"/>
    <w:rsid w:val="003804CC"/>
    <w:rsid w:val="003B0FE8"/>
    <w:rsid w:val="003C45BF"/>
    <w:rsid w:val="003E24A0"/>
    <w:rsid w:val="003F76A4"/>
    <w:rsid w:val="00447DD2"/>
    <w:rsid w:val="00462DE9"/>
    <w:rsid w:val="0048005C"/>
    <w:rsid w:val="00480F74"/>
    <w:rsid w:val="00482ABF"/>
    <w:rsid w:val="004D2343"/>
    <w:rsid w:val="005032C6"/>
    <w:rsid w:val="00543B49"/>
    <w:rsid w:val="00576013"/>
    <w:rsid w:val="0058038D"/>
    <w:rsid w:val="005954A9"/>
    <w:rsid w:val="005C199E"/>
    <w:rsid w:val="005C7099"/>
    <w:rsid w:val="005D0B3B"/>
    <w:rsid w:val="005F3421"/>
    <w:rsid w:val="00616B7C"/>
    <w:rsid w:val="00633106"/>
    <w:rsid w:val="00634BEB"/>
    <w:rsid w:val="006500B6"/>
    <w:rsid w:val="00664C1A"/>
    <w:rsid w:val="00680948"/>
    <w:rsid w:val="00682D82"/>
    <w:rsid w:val="006848D1"/>
    <w:rsid w:val="006B7F69"/>
    <w:rsid w:val="006C4AD3"/>
    <w:rsid w:val="006E0526"/>
    <w:rsid w:val="006E7CF2"/>
    <w:rsid w:val="00726C74"/>
    <w:rsid w:val="007307D2"/>
    <w:rsid w:val="0073548E"/>
    <w:rsid w:val="007412EF"/>
    <w:rsid w:val="007477B6"/>
    <w:rsid w:val="00776E07"/>
    <w:rsid w:val="007856BD"/>
    <w:rsid w:val="007B03A7"/>
    <w:rsid w:val="007C3FF4"/>
    <w:rsid w:val="007E3613"/>
    <w:rsid w:val="00842A69"/>
    <w:rsid w:val="00863B3E"/>
    <w:rsid w:val="0087407D"/>
    <w:rsid w:val="00875638"/>
    <w:rsid w:val="00883CA9"/>
    <w:rsid w:val="008918F2"/>
    <w:rsid w:val="008979C3"/>
    <w:rsid w:val="00897A22"/>
    <w:rsid w:val="008C6918"/>
    <w:rsid w:val="008D51DB"/>
    <w:rsid w:val="008F33FE"/>
    <w:rsid w:val="0092453C"/>
    <w:rsid w:val="0094545C"/>
    <w:rsid w:val="00953B4F"/>
    <w:rsid w:val="009B7C05"/>
    <w:rsid w:val="009D3200"/>
    <w:rsid w:val="009F39C0"/>
    <w:rsid w:val="009F4339"/>
    <w:rsid w:val="00A37770"/>
    <w:rsid w:val="00A417C1"/>
    <w:rsid w:val="00A53632"/>
    <w:rsid w:val="00A6111B"/>
    <w:rsid w:val="00A65577"/>
    <w:rsid w:val="00A97C86"/>
    <w:rsid w:val="00AA216D"/>
    <w:rsid w:val="00AC07B5"/>
    <w:rsid w:val="00AE4B12"/>
    <w:rsid w:val="00B15624"/>
    <w:rsid w:val="00B27E00"/>
    <w:rsid w:val="00B554E9"/>
    <w:rsid w:val="00B863FB"/>
    <w:rsid w:val="00B86440"/>
    <w:rsid w:val="00BA160A"/>
    <w:rsid w:val="00BA3FF1"/>
    <w:rsid w:val="00BA619F"/>
    <w:rsid w:val="00BB2D6F"/>
    <w:rsid w:val="00BC5A75"/>
    <w:rsid w:val="00BD00B0"/>
    <w:rsid w:val="00C00F8F"/>
    <w:rsid w:val="00C03068"/>
    <w:rsid w:val="00C40D43"/>
    <w:rsid w:val="00C5122F"/>
    <w:rsid w:val="00CB2D02"/>
    <w:rsid w:val="00CF5D88"/>
    <w:rsid w:val="00D071C8"/>
    <w:rsid w:val="00D1618C"/>
    <w:rsid w:val="00D2275D"/>
    <w:rsid w:val="00D30006"/>
    <w:rsid w:val="00D30AAF"/>
    <w:rsid w:val="00D37ADA"/>
    <w:rsid w:val="00D4362C"/>
    <w:rsid w:val="00D620FD"/>
    <w:rsid w:val="00D75F1F"/>
    <w:rsid w:val="00D91044"/>
    <w:rsid w:val="00DC3E8F"/>
    <w:rsid w:val="00E43EA4"/>
    <w:rsid w:val="00E44C94"/>
    <w:rsid w:val="00E453B1"/>
    <w:rsid w:val="00E67454"/>
    <w:rsid w:val="00E72367"/>
    <w:rsid w:val="00E96A65"/>
    <w:rsid w:val="00EB18C8"/>
    <w:rsid w:val="00EC39FE"/>
    <w:rsid w:val="00EC7668"/>
    <w:rsid w:val="00ED02A0"/>
    <w:rsid w:val="00EF55C5"/>
    <w:rsid w:val="00F07CCE"/>
    <w:rsid w:val="00F16E65"/>
    <w:rsid w:val="00F6242A"/>
    <w:rsid w:val="00F643CD"/>
    <w:rsid w:val="00F8783E"/>
    <w:rsid w:val="00FA3F06"/>
    <w:rsid w:val="00FA7C95"/>
    <w:rsid w:val="00FB618F"/>
    <w:rsid w:val="00FD0666"/>
    <w:rsid w:val="00FE623A"/>
    <w:rsid w:val="00FF0DE7"/>
    <w:rsid w:val="00FF209E"/>
    <w:rsid w:val="00FF51D1"/>
    <w:rsid w:val="00FF55EC"/>
    <w:rsid w:val="014CA2B6"/>
    <w:rsid w:val="0D6E5604"/>
    <w:rsid w:val="1C0665C1"/>
    <w:rsid w:val="1E84F322"/>
    <w:rsid w:val="201D26C8"/>
    <w:rsid w:val="212F006F"/>
    <w:rsid w:val="2CCDFC8D"/>
    <w:rsid w:val="3236C9DF"/>
    <w:rsid w:val="3660B96E"/>
    <w:rsid w:val="3D0A9892"/>
    <w:rsid w:val="3E192C66"/>
    <w:rsid w:val="3FD79D39"/>
    <w:rsid w:val="404F5001"/>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9515EC"/>
  <w15:chartTrackingRefBased/>
  <w15:docId w15:val="{24D50372-CD85-4E52-A4A9-BEE1A23CE1B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hAnsiTheme="majorHAnsi" w:eastAsiaTheme="majorEastAsia"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hAnsiTheme="majorHAnsi" w:eastAsiaTheme="majorEastAsia"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hAnsiTheme="majorHAnsi" w:eastAsiaTheme="majorEastAsia"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hAnsiTheme="majorHAnsi" w:eastAsiaTheme="majorEastAsia"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hAnsiTheme="majorHAnsi" w:eastAsiaTheme="majorEastAsia"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hAnsiTheme="majorHAnsi" w:eastAsiaTheme="majorEastAsia"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hAnsiTheme="majorHAnsi" w:eastAsiaTheme="majorEastAsia"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ctionTitle" w:customStyle="1">
    <w:name w:val="Section Title"/>
    <w:basedOn w:val="Normal"/>
    <w:next w:val="Normal"/>
    <w:uiPriority w:val="15"/>
    <w:qFormat/>
    <w:rsid w:val="002C79E6"/>
    <w:pPr>
      <w:pageBreakBefore/>
      <w:ind w:firstLine="0"/>
      <w:jc w:val="center"/>
      <w:outlineLvl w:val="0"/>
    </w:pPr>
    <w:rPr>
      <w:rFonts w:asciiTheme="majorHAnsi" w:hAnsiTheme="majorHAnsi" w:eastAsiaTheme="majorEastAsia" w:cstheme="majorBidi"/>
      <w:b/>
      <w:color w:val="auto"/>
    </w:rPr>
  </w:style>
  <w:style w:type="paragraph" w:styleId="Header">
    <w:name w:val="header"/>
    <w:basedOn w:val="Normal"/>
    <w:link w:val="HeaderChar"/>
    <w:uiPriority w:val="99"/>
    <w:unhideWhenUsed/>
    <w:qFormat/>
    <w:pPr>
      <w:spacing w:line="240" w:lineRule="auto"/>
      <w:ind w:firstLine="0"/>
    </w:pPr>
  </w:style>
  <w:style w:type="character" w:styleId="HeaderChar" w:customStyle="1">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styleId="Heading1Char" w:customStyle="1">
    <w:name w:val="Heading 1 Char"/>
    <w:basedOn w:val="DefaultParagraphFont"/>
    <w:link w:val="Heading1"/>
    <w:uiPriority w:val="3"/>
    <w:rsid w:val="002C79E6"/>
    <w:rPr>
      <w:rFonts w:asciiTheme="majorHAnsi" w:hAnsiTheme="majorHAnsi" w:eastAsiaTheme="majorEastAsia" w:cstheme="majorBidi"/>
      <w:b/>
      <w:bCs/>
      <w:sz w:val="22"/>
    </w:rPr>
  </w:style>
  <w:style w:type="character" w:styleId="Heading2Char" w:customStyle="1">
    <w:name w:val="Heading 2 Char"/>
    <w:basedOn w:val="DefaultParagraphFont"/>
    <w:link w:val="Heading2"/>
    <w:uiPriority w:val="3"/>
    <w:rsid w:val="00C00F8F"/>
    <w:rPr>
      <w:rFonts w:asciiTheme="majorHAnsi" w:hAnsiTheme="majorHAnsi" w:eastAsiaTheme="majorEastAsia"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hAnsiTheme="majorHAnsi" w:eastAsiaTheme="majorEastAsia" w:cstheme="majorBidi"/>
      <w:b/>
    </w:rPr>
  </w:style>
  <w:style w:type="character" w:styleId="TitleChar" w:customStyle="1">
    <w:name w:val="Title Char"/>
    <w:basedOn w:val="DefaultParagraphFont"/>
    <w:link w:val="Title"/>
    <w:uiPriority w:val="16"/>
    <w:rsid w:val="00B863FB"/>
    <w:rPr>
      <w:rFonts w:asciiTheme="majorHAnsi" w:hAnsiTheme="majorHAnsi" w:eastAsiaTheme="majorEastAsia" w:cstheme="majorBidi"/>
      <w:b/>
      <w:sz w:val="22"/>
    </w:rPr>
  </w:style>
  <w:style w:type="character" w:styleId="Emphasis">
    <w:name w:val="Emphasis"/>
    <w:basedOn w:val="DefaultParagraphFont"/>
    <w:uiPriority w:val="3"/>
    <w:unhideWhenUsed/>
    <w:qFormat/>
    <w:rPr>
      <w:i/>
      <w:iCs/>
    </w:rPr>
  </w:style>
  <w:style w:type="character" w:styleId="Heading3Char" w:customStyle="1">
    <w:name w:val="Heading 3 Char"/>
    <w:basedOn w:val="DefaultParagraphFont"/>
    <w:link w:val="Heading3"/>
    <w:uiPriority w:val="3"/>
    <w:rsid w:val="00C00F8F"/>
    <w:rPr>
      <w:rFonts w:asciiTheme="majorHAnsi" w:hAnsiTheme="majorHAnsi" w:eastAsiaTheme="majorEastAsia" w:cstheme="majorBidi"/>
      <w:b/>
      <w:bCs/>
      <w:i/>
      <w:sz w:val="22"/>
    </w:rPr>
  </w:style>
  <w:style w:type="character" w:styleId="Heading4Char" w:customStyle="1">
    <w:name w:val="Heading 4 Char"/>
    <w:basedOn w:val="DefaultParagraphFont"/>
    <w:link w:val="Heading4"/>
    <w:uiPriority w:val="3"/>
    <w:rsid w:val="00664C1A"/>
    <w:rPr>
      <w:rFonts w:asciiTheme="majorHAnsi" w:hAnsiTheme="majorHAnsi" w:eastAsiaTheme="majorEastAsia" w:cstheme="majorBidi"/>
      <w:b/>
      <w:bCs/>
      <w:iCs/>
      <w:sz w:val="22"/>
    </w:rPr>
  </w:style>
  <w:style w:type="character" w:styleId="Heading5Char" w:customStyle="1">
    <w:name w:val="Heading 5 Char"/>
    <w:basedOn w:val="DefaultParagraphFont"/>
    <w:link w:val="Heading5"/>
    <w:uiPriority w:val="3"/>
    <w:rsid w:val="00664C1A"/>
    <w:rPr>
      <w:rFonts w:asciiTheme="majorHAnsi" w:hAnsiTheme="majorHAnsi" w:eastAsiaTheme="majorEastAsia"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color="DDDDDD" w:themeColor="accent1" w:sz="2" w:space="10" w:shadow="1"/>
        <w:left w:val="single" w:color="DDDDDD" w:themeColor="accent1" w:sz="2" w:space="10" w:shadow="1"/>
        <w:bottom w:val="single" w:color="DDDDDD" w:themeColor="accent1" w:sz="2" w:space="10" w:shadow="1"/>
        <w:right w:val="single" w:color="DDDDDD" w:themeColor="accent1" w:sz="2" w:space="10"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styleId="BodyText3Char" w:customStyle="1">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styleId="BodyTextIndent3Char" w:customStyle="1">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styleId="CommentTextChar" w:customStyle="1">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styleId="DocumentMapChar" w:customStyle="1">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styleId="FootnoteTextChar" w:customStyle="1">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pPr>
      <w:spacing w:line="240" w:lineRule="auto"/>
      <w:ind w:firstLine="0"/>
    </w:pPr>
    <w:rPr>
      <w:rFonts w:asciiTheme="majorHAnsi" w:hAnsiTheme="majorHAnsi" w:eastAsiaTheme="majorEastAsia" w:cstheme="majorBidi"/>
      <w:sz w:val="20"/>
      <w:szCs w:val="20"/>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6E6E6E" w:themeColor="accent1" w:themeShade="7F"/>
      <w:kern w:val="2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6E6E6E" w:themeColor="accent1" w:themeShade="7F"/>
      <w:kern w:val="2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272727" w:themeColor="text1" w:themeTint="D8"/>
      <w:kern w:val="24"/>
      <w:sz w:val="21"/>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styleId="HTMLPreformattedChar" w:customStyle="1">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IntenseQuote">
    <w:name w:val="Intense Quote"/>
    <w:basedOn w:val="Normal"/>
    <w:next w:val="Normal"/>
    <w:link w:val="IntenseQuoteChar"/>
    <w:uiPriority w:val="30"/>
    <w:semiHidden/>
    <w:unhideWhenUsed/>
    <w:qFormat/>
    <w:pPr>
      <w:pBdr>
        <w:top w:val="single" w:color="DDDDDD" w:themeColor="accent1" w:sz="4" w:space="10"/>
        <w:bottom w:val="single" w:color="DDDDDD" w:themeColor="accent1" w:sz="4" w:space="10"/>
      </w:pBdr>
      <w:spacing w:before="360" w:after="360"/>
      <w:ind w:left="864" w:right="864" w:firstLine="0"/>
      <w:jc w:val="center"/>
    </w:pPr>
    <w:rPr>
      <w:i/>
      <w:iCs/>
      <w:color w:val="DDDDDD" w:themeColor="accent1"/>
    </w:rPr>
  </w:style>
  <w:style w:type="character" w:styleId="IntenseQuoteChar" w:customStyle="1">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styleId="MacroTextChar" w:customStyle="1">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styleId="PlainTextChar" w:customStyle="1">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styleId="QuoteChar" w:customStyle="1">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rPr>
      <w:kern w:val="24"/>
    </w:rPr>
  </w:style>
  <w:style w:type="paragraph" w:styleId="Title2" w:customStyle="1">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styleId="APAReport" w:customStyle="1">
    <w:name w:val="APA Report"/>
    <w:basedOn w:val="TableNormal"/>
    <w:uiPriority w:val="99"/>
    <w:pPr>
      <w:spacing w:line="240" w:lineRule="auto"/>
      <w:ind w:firstLine="0"/>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 w:type="paragraph" w:styleId="TableFigure" w:customStyle="1">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styleId="SubtitleChar" w:customStyle="1">
    <w:name w:val="Subtitle Char"/>
    <w:basedOn w:val="DefaultParagraphFont"/>
    <w:link w:val="Subtitle"/>
    <w:uiPriority w:val="18"/>
    <w:rsid w:val="00B863FB"/>
    <w:rPr>
      <w:rFonts w:eastAsia="Calibri" w:cs="Calibri"/>
      <w:sz w:val="22"/>
      <w:szCs w:val="22"/>
    </w:rPr>
  </w:style>
  <w:style w:type="paragraph" w:styleId="TOCHeading">
    <w:name w:val="TOC Heading"/>
    <w:basedOn w:val="Heading1"/>
    <w:next w:val="Normal"/>
    <w:uiPriority w:val="39"/>
    <w:unhideWhenUsed/>
    <w:qFormat/>
    <w:rsid w:val="00D75F1F"/>
    <w:pPr>
      <w:spacing w:before="240" w:line="259" w:lineRule="auto"/>
      <w:jc w:val="left"/>
      <w:outlineLvl w:val="9"/>
    </w:pPr>
    <w:rPr>
      <w:b w:val="0"/>
      <w:bCs w:val="0"/>
      <w:color w:val="A5A5A5" w:themeColor="accent1" w:themeShade="BF"/>
      <w:sz w:val="32"/>
      <w:szCs w:val="32"/>
      <w:lang w:eastAsia="en-US"/>
    </w:rPr>
  </w:style>
  <w:style w:type="paragraph" w:styleId="TOC1">
    <w:name w:val="toc 1"/>
    <w:basedOn w:val="Normal"/>
    <w:next w:val="Normal"/>
    <w:autoRedefine/>
    <w:uiPriority w:val="39"/>
    <w:unhideWhenUsed/>
    <w:rsid w:val="00B15624"/>
    <w:pPr>
      <w:tabs>
        <w:tab w:val="right" w:leader="dot" w:pos="9350"/>
      </w:tabs>
      <w:spacing w:after="100"/>
      <w:pPrChange w:author="Author" w:id="0">
        <w:pPr>
          <w:tabs>
            <w:tab w:val="right" w:leader="dot" w:pos="9350"/>
          </w:tabs>
          <w:spacing w:after="100" w:line="480" w:lineRule="auto"/>
          <w:ind w:firstLine="720"/>
        </w:pPr>
      </w:pPrChange>
    </w:pPr>
    <w:rPr>
      <w:rPrChange w:author="Author" w:id="0">
        <w:rPr>
          <w:rFonts w:asciiTheme="minorHAnsi" w:hAnsiTheme="minorHAnsi" w:eastAsiaTheme="minorEastAsia" w:cstheme="minorBidi"/>
          <w:color w:val="000000" w:themeColor="text1"/>
          <w:sz w:val="22"/>
          <w:szCs w:val="24"/>
          <w:lang w:val="en-US" w:eastAsia="ja-JP" w:bidi="ar-SA"/>
        </w:rPr>
      </w:rPrChange>
    </w:rPr>
  </w:style>
  <w:style w:type="paragraph" w:styleId="TOC2">
    <w:name w:val="toc 2"/>
    <w:basedOn w:val="Normal"/>
    <w:next w:val="Normal"/>
    <w:autoRedefine/>
    <w:uiPriority w:val="39"/>
    <w:unhideWhenUsed/>
    <w:rsid w:val="00D75F1F"/>
    <w:pPr>
      <w:spacing w:after="100"/>
      <w:ind w:left="220"/>
    </w:pPr>
  </w:style>
  <w:style w:type="paragraph" w:styleId="TOC3">
    <w:name w:val="toc 3"/>
    <w:basedOn w:val="Normal"/>
    <w:next w:val="Normal"/>
    <w:autoRedefine/>
    <w:uiPriority w:val="39"/>
    <w:unhideWhenUsed/>
    <w:rsid w:val="00D75F1F"/>
    <w:pPr>
      <w:spacing w:after="100"/>
      <w:ind w:left="440"/>
    </w:pPr>
  </w:style>
  <w:style w:type="character" w:styleId="Mention">
    <w:name w:val="Mention"/>
    <w:basedOn w:val="DefaultParagraphFont"/>
    <w:uiPriority w:val="99"/>
    <w:unhideWhenUsed/>
    <w:rsid w:val="00A97C86"/>
    <w:rPr>
      <w:color w:val="2B579A"/>
      <w:shd w:val="clear" w:color="auto" w:fill="E1DFDD"/>
    </w:rPr>
  </w:style>
  <w:style w:type="paragraph" w:styleId="Revision">
    <w:name w:val="Revision"/>
    <w:hidden/>
    <w:uiPriority w:val="99"/>
    <w:semiHidden/>
    <w:rsid w:val="00CB2D02"/>
    <w:pPr>
      <w:spacing w:line="240" w:lineRule="auto"/>
      <w:ind w:firstLine="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rche\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B4D5567540E40008E6FD7C69EF3CCE0"/>
        <w:category>
          <w:name w:val="General"/>
          <w:gallery w:val="placeholder"/>
        </w:category>
        <w:types>
          <w:type w:val="bbPlcHdr"/>
        </w:types>
        <w:behaviors>
          <w:behavior w:val="content"/>
        </w:behaviors>
        <w:guid w:val="{53DF471A-B7D0-4BEB-B754-B94BDB558660}"/>
      </w:docPartPr>
      <w:docPartBody>
        <w:p w:rsidR="005954A9" w:rsidRDefault="005954A9">
          <w:pPr>
            <w:pStyle w:val="5B4D5567540E40008E6FD7C69EF3CCE0"/>
          </w:pPr>
          <w:bookmarkStart w:id="0" w:name="_Int_pGJ5iSU8"/>
          <w:bookmarkEnd w:id="0"/>
          <w:r w:rsidRPr="00664C1A">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eiryo">
    <w:altName w:val="メイリオ"/>
    <w:charset w:val="80"/>
    <w:family w:val="swiss"/>
    <w:pitch w:val="variable"/>
    <w:sig w:usb0="E00002FF" w:usb1="6AC7FFFF" w:usb2="08000012" w:usb3="00000000" w:csb0="0002009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577"/>
    <w:rsid w:val="005954A9"/>
    <w:rsid w:val="006B6577"/>
    <w:rsid w:val="007F4211"/>
    <w:rsid w:val="00E02FD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Cs w:val="24"/>
      <w:lang w:val="en-US"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Cs w:val="24"/>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Cs w:val="24"/>
      <w:lang w:val="en-US"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Cs w:val="24"/>
      <w:lang w:val="en-US" w:eastAsia="ja-JP"/>
      <w14:ligatures w14:val="none"/>
    </w:rPr>
  </w:style>
  <w:style w:type="paragraph" w:customStyle="1" w:styleId="5B4D5567540E40008E6FD7C69EF3CCE0">
    <w:name w:val="5B4D5567540E40008E6FD7C69EF3CCE0"/>
  </w:style>
  <w:style w:type="character" w:styleId="Hyperlink">
    <w:name w:val="Hyperlink"/>
    <w:basedOn w:val="DefaultParagraphFont"/>
    <w:uiPriority w:val="99"/>
    <w:unhideWhenUsed/>
    <w:rPr>
      <w:color w:val="0563C1"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AE9FA7-446A-4192-8A78-6624F478FEAC}">
  <ds:schemaRefs>
    <ds:schemaRef ds:uri="http://schemas.openxmlformats.org/officeDocument/2006/bibliography"/>
  </ds:schemaRefs>
</ds:datastoreItem>
</file>

<file path=customXml/itemProps4.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APA Style paper 7th edition.dotx</Template>
  <TotalTime>0</TotalTime>
  <Pages>1</Pages>
  <Words>1651</Words>
  <Characters>9417</Characters>
  <Application>Microsoft Office Word</Application>
  <DocSecurity>4</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11046</CharactersWithSpaces>
  <SharedDoc>false</SharedDoc>
  <HLinks>
    <vt:vector size="114" baseType="variant">
      <vt:variant>
        <vt:i4>1835069</vt:i4>
      </vt:variant>
      <vt:variant>
        <vt:i4>110</vt:i4>
      </vt:variant>
      <vt:variant>
        <vt:i4>0</vt:i4>
      </vt:variant>
      <vt:variant>
        <vt:i4>5</vt:i4>
      </vt:variant>
      <vt:variant>
        <vt:lpwstr/>
      </vt:variant>
      <vt:variant>
        <vt:lpwstr>_Toc149076296</vt:lpwstr>
      </vt:variant>
      <vt:variant>
        <vt:i4>1835069</vt:i4>
      </vt:variant>
      <vt:variant>
        <vt:i4>104</vt:i4>
      </vt:variant>
      <vt:variant>
        <vt:i4>0</vt:i4>
      </vt:variant>
      <vt:variant>
        <vt:i4>5</vt:i4>
      </vt:variant>
      <vt:variant>
        <vt:lpwstr/>
      </vt:variant>
      <vt:variant>
        <vt:lpwstr>_Toc149076295</vt:lpwstr>
      </vt:variant>
      <vt:variant>
        <vt:i4>1835069</vt:i4>
      </vt:variant>
      <vt:variant>
        <vt:i4>98</vt:i4>
      </vt:variant>
      <vt:variant>
        <vt:i4>0</vt:i4>
      </vt:variant>
      <vt:variant>
        <vt:i4>5</vt:i4>
      </vt:variant>
      <vt:variant>
        <vt:lpwstr/>
      </vt:variant>
      <vt:variant>
        <vt:lpwstr>_Toc149076294</vt:lpwstr>
      </vt:variant>
      <vt:variant>
        <vt:i4>1835069</vt:i4>
      </vt:variant>
      <vt:variant>
        <vt:i4>92</vt:i4>
      </vt:variant>
      <vt:variant>
        <vt:i4>0</vt:i4>
      </vt:variant>
      <vt:variant>
        <vt:i4>5</vt:i4>
      </vt:variant>
      <vt:variant>
        <vt:lpwstr/>
      </vt:variant>
      <vt:variant>
        <vt:lpwstr>_Toc149076293</vt:lpwstr>
      </vt:variant>
      <vt:variant>
        <vt:i4>1835069</vt:i4>
      </vt:variant>
      <vt:variant>
        <vt:i4>86</vt:i4>
      </vt:variant>
      <vt:variant>
        <vt:i4>0</vt:i4>
      </vt:variant>
      <vt:variant>
        <vt:i4>5</vt:i4>
      </vt:variant>
      <vt:variant>
        <vt:lpwstr/>
      </vt:variant>
      <vt:variant>
        <vt:lpwstr>_Toc149076292</vt:lpwstr>
      </vt:variant>
      <vt:variant>
        <vt:i4>1835069</vt:i4>
      </vt:variant>
      <vt:variant>
        <vt:i4>80</vt:i4>
      </vt:variant>
      <vt:variant>
        <vt:i4>0</vt:i4>
      </vt:variant>
      <vt:variant>
        <vt:i4>5</vt:i4>
      </vt:variant>
      <vt:variant>
        <vt:lpwstr/>
      </vt:variant>
      <vt:variant>
        <vt:lpwstr>_Toc149076291</vt:lpwstr>
      </vt:variant>
      <vt:variant>
        <vt:i4>1835069</vt:i4>
      </vt:variant>
      <vt:variant>
        <vt:i4>74</vt:i4>
      </vt:variant>
      <vt:variant>
        <vt:i4>0</vt:i4>
      </vt:variant>
      <vt:variant>
        <vt:i4>5</vt:i4>
      </vt:variant>
      <vt:variant>
        <vt:lpwstr/>
      </vt:variant>
      <vt:variant>
        <vt:lpwstr>_Toc149076290</vt:lpwstr>
      </vt:variant>
      <vt:variant>
        <vt:i4>1900605</vt:i4>
      </vt:variant>
      <vt:variant>
        <vt:i4>68</vt:i4>
      </vt:variant>
      <vt:variant>
        <vt:i4>0</vt:i4>
      </vt:variant>
      <vt:variant>
        <vt:i4>5</vt:i4>
      </vt:variant>
      <vt:variant>
        <vt:lpwstr/>
      </vt:variant>
      <vt:variant>
        <vt:lpwstr>_Toc149076289</vt:lpwstr>
      </vt:variant>
      <vt:variant>
        <vt:i4>1900605</vt:i4>
      </vt:variant>
      <vt:variant>
        <vt:i4>62</vt:i4>
      </vt:variant>
      <vt:variant>
        <vt:i4>0</vt:i4>
      </vt:variant>
      <vt:variant>
        <vt:i4>5</vt:i4>
      </vt:variant>
      <vt:variant>
        <vt:lpwstr/>
      </vt:variant>
      <vt:variant>
        <vt:lpwstr>_Toc149076288</vt:lpwstr>
      </vt:variant>
      <vt:variant>
        <vt:i4>1900605</vt:i4>
      </vt:variant>
      <vt:variant>
        <vt:i4>56</vt:i4>
      </vt:variant>
      <vt:variant>
        <vt:i4>0</vt:i4>
      </vt:variant>
      <vt:variant>
        <vt:i4>5</vt:i4>
      </vt:variant>
      <vt:variant>
        <vt:lpwstr/>
      </vt:variant>
      <vt:variant>
        <vt:lpwstr>_Toc149076287</vt:lpwstr>
      </vt:variant>
      <vt:variant>
        <vt:i4>1900605</vt:i4>
      </vt:variant>
      <vt:variant>
        <vt:i4>50</vt:i4>
      </vt:variant>
      <vt:variant>
        <vt:i4>0</vt:i4>
      </vt:variant>
      <vt:variant>
        <vt:i4>5</vt:i4>
      </vt:variant>
      <vt:variant>
        <vt:lpwstr/>
      </vt:variant>
      <vt:variant>
        <vt:lpwstr>_Toc149076286</vt:lpwstr>
      </vt:variant>
      <vt:variant>
        <vt:i4>1900605</vt:i4>
      </vt:variant>
      <vt:variant>
        <vt:i4>44</vt:i4>
      </vt:variant>
      <vt:variant>
        <vt:i4>0</vt:i4>
      </vt:variant>
      <vt:variant>
        <vt:i4>5</vt:i4>
      </vt:variant>
      <vt:variant>
        <vt:lpwstr/>
      </vt:variant>
      <vt:variant>
        <vt:lpwstr>_Toc149076285</vt:lpwstr>
      </vt:variant>
      <vt:variant>
        <vt:i4>1900605</vt:i4>
      </vt:variant>
      <vt:variant>
        <vt:i4>38</vt:i4>
      </vt:variant>
      <vt:variant>
        <vt:i4>0</vt:i4>
      </vt:variant>
      <vt:variant>
        <vt:i4>5</vt:i4>
      </vt:variant>
      <vt:variant>
        <vt:lpwstr/>
      </vt:variant>
      <vt:variant>
        <vt:lpwstr>_Toc149076284</vt:lpwstr>
      </vt:variant>
      <vt:variant>
        <vt:i4>1900605</vt:i4>
      </vt:variant>
      <vt:variant>
        <vt:i4>32</vt:i4>
      </vt:variant>
      <vt:variant>
        <vt:i4>0</vt:i4>
      </vt:variant>
      <vt:variant>
        <vt:i4>5</vt:i4>
      </vt:variant>
      <vt:variant>
        <vt:lpwstr/>
      </vt:variant>
      <vt:variant>
        <vt:lpwstr>_Toc149076283</vt:lpwstr>
      </vt:variant>
      <vt:variant>
        <vt:i4>1900605</vt:i4>
      </vt:variant>
      <vt:variant>
        <vt:i4>26</vt:i4>
      </vt:variant>
      <vt:variant>
        <vt:i4>0</vt:i4>
      </vt:variant>
      <vt:variant>
        <vt:i4>5</vt:i4>
      </vt:variant>
      <vt:variant>
        <vt:lpwstr/>
      </vt:variant>
      <vt:variant>
        <vt:lpwstr>_Toc149076282</vt:lpwstr>
      </vt:variant>
      <vt:variant>
        <vt:i4>1900605</vt:i4>
      </vt:variant>
      <vt:variant>
        <vt:i4>20</vt:i4>
      </vt:variant>
      <vt:variant>
        <vt:i4>0</vt:i4>
      </vt:variant>
      <vt:variant>
        <vt:i4>5</vt:i4>
      </vt:variant>
      <vt:variant>
        <vt:lpwstr/>
      </vt:variant>
      <vt:variant>
        <vt:lpwstr>_Toc149076281</vt:lpwstr>
      </vt:variant>
      <vt:variant>
        <vt:i4>1900605</vt:i4>
      </vt:variant>
      <vt:variant>
        <vt:i4>14</vt:i4>
      </vt:variant>
      <vt:variant>
        <vt:i4>0</vt:i4>
      </vt:variant>
      <vt:variant>
        <vt:i4>5</vt:i4>
      </vt:variant>
      <vt:variant>
        <vt:lpwstr/>
      </vt:variant>
      <vt:variant>
        <vt:lpwstr>_Toc149076280</vt:lpwstr>
      </vt:variant>
      <vt:variant>
        <vt:i4>1179709</vt:i4>
      </vt:variant>
      <vt:variant>
        <vt:i4>8</vt:i4>
      </vt:variant>
      <vt:variant>
        <vt:i4>0</vt:i4>
      </vt:variant>
      <vt:variant>
        <vt:i4>5</vt:i4>
      </vt:variant>
      <vt:variant>
        <vt:lpwstr/>
      </vt:variant>
      <vt:variant>
        <vt:lpwstr>_Toc149076279</vt:lpwstr>
      </vt:variant>
      <vt:variant>
        <vt:i4>1179709</vt:i4>
      </vt:variant>
      <vt:variant>
        <vt:i4>2</vt:i4>
      </vt:variant>
      <vt:variant>
        <vt:i4>0</vt:i4>
      </vt:variant>
      <vt:variant>
        <vt:i4>5</vt:i4>
      </vt:variant>
      <vt:variant>
        <vt:lpwstr/>
      </vt:variant>
      <vt:variant>
        <vt:lpwstr>_Toc149076278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2023-10-24T18:38:00Z</dcterms:created>
  <dcterms:modified xsi:type="dcterms:W3CDTF">2023-10-25T04:47:00Z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